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7D77E" w14:textId="77777777" w:rsidR="00277CB9" w:rsidRPr="007020E5" w:rsidRDefault="00277CB9" w:rsidP="00277CB9">
      <w:pPr>
        <w:pStyle w:val="Blankline"/>
        <w:keepNext/>
        <w:bidi w:val="0"/>
        <w:rPr>
          <w:rFonts w:asciiTheme="majorBidi" w:hAnsiTheme="majorBidi" w:cstheme="majorBidi"/>
        </w:rPr>
      </w:pPr>
    </w:p>
    <w:p w14:paraId="5AC2FE8D" w14:textId="77777777" w:rsidR="00277CB9" w:rsidRPr="007020E5" w:rsidRDefault="00277CB9" w:rsidP="00277CB9">
      <w:pPr>
        <w:pStyle w:val="Blankline"/>
        <w:keepNext/>
        <w:bidi w:val="0"/>
        <w:rPr>
          <w:rFonts w:asciiTheme="majorBidi" w:hAnsiTheme="majorBidi" w:cstheme="majorBidi"/>
          <w:rtl/>
        </w:rPr>
      </w:pPr>
    </w:p>
    <w:p w14:paraId="05AC3D52" w14:textId="77777777" w:rsidR="00277CB9" w:rsidRPr="007020E5" w:rsidRDefault="00277CB9" w:rsidP="00277CB9">
      <w:pPr>
        <w:pStyle w:val="Blankline"/>
        <w:bidi w:val="0"/>
        <w:rPr>
          <w:rFonts w:asciiTheme="majorBidi" w:hAnsiTheme="majorBidi" w:cstheme="majorBidi"/>
        </w:rPr>
      </w:pPr>
    </w:p>
    <w:p w14:paraId="3BB91AF4" w14:textId="77777777" w:rsidR="00277CB9" w:rsidRPr="007020E5" w:rsidRDefault="00277CB9" w:rsidP="00277CB9">
      <w:pPr>
        <w:pStyle w:val="Blankline"/>
        <w:bidi w:val="0"/>
        <w:rPr>
          <w:rFonts w:asciiTheme="majorBidi" w:hAnsiTheme="majorBidi" w:cstheme="majorBidi"/>
        </w:rPr>
      </w:pPr>
    </w:p>
    <w:p w14:paraId="474BC3E7" w14:textId="77777777" w:rsidR="00277CB9" w:rsidRPr="007020E5" w:rsidRDefault="00277CB9" w:rsidP="00277CB9">
      <w:pPr>
        <w:pStyle w:val="Blankline"/>
        <w:bidi w:val="0"/>
        <w:rPr>
          <w:rFonts w:asciiTheme="majorBidi" w:hAnsiTheme="majorBidi" w:cstheme="majorBidi"/>
        </w:rPr>
      </w:pPr>
    </w:p>
    <w:p w14:paraId="455596BD" w14:textId="77777777" w:rsidR="00BA1FCE" w:rsidRDefault="00823E8A" w:rsidP="00277CB9">
      <w:pPr>
        <w:bidi w:val="0"/>
        <w:jc w:val="center"/>
        <w:rPr>
          <w:rFonts w:asciiTheme="majorBidi" w:hAnsiTheme="majorBidi" w:cstheme="majorBidi"/>
          <w:b/>
          <w:bCs w:val="0"/>
          <w:sz w:val="44"/>
          <w:szCs w:val="44"/>
        </w:rPr>
      </w:pPr>
      <w:r w:rsidRPr="00823E8A">
        <w:rPr>
          <w:rFonts w:asciiTheme="majorBidi" w:hAnsiTheme="majorBidi" w:cstheme="majorBidi"/>
          <w:b/>
          <w:bCs w:val="0"/>
          <w:sz w:val="44"/>
          <w:szCs w:val="44"/>
        </w:rPr>
        <w:t xml:space="preserve">Software Test Description &amp; Report </w:t>
      </w:r>
    </w:p>
    <w:p w14:paraId="5C11A558" w14:textId="4A053881" w:rsidR="00823E8A" w:rsidRPr="00823E8A" w:rsidRDefault="00823E8A" w:rsidP="00BA1FCE">
      <w:pPr>
        <w:bidi w:val="0"/>
        <w:jc w:val="center"/>
        <w:rPr>
          <w:rFonts w:asciiTheme="majorBidi" w:hAnsiTheme="majorBidi" w:cstheme="majorBidi"/>
          <w:b/>
          <w:bCs w:val="0"/>
          <w:sz w:val="44"/>
          <w:szCs w:val="44"/>
        </w:rPr>
      </w:pPr>
      <w:r w:rsidRPr="00823E8A">
        <w:rPr>
          <w:rFonts w:asciiTheme="majorBidi" w:hAnsiTheme="majorBidi" w:cstheme="majorBidi"/>
          <w:b/>
          <w:bCs w:val="0"/>
          <w:sz w:val="44"/>
          <w:szCs w:val="44"/>
        </w:rPr>
        <w:t xml:space="preserve">(STD/STR) </w:t>
      </w:r>
    </w:p>
    <w:p w14:paraId="3D7D1F0B" w14:textId="77777777" w:rsidR="00823E8A" w:rsidRDefault="00823E8A" w:rsidP="00823E8A">
      <w:pPr>
        <w:bidi w:val="0"/>
        <w:jc w:val="center"/>
        <w:rPr>
          <w:rFonts w:asciiTheme="majorBidi" w:hAnsiTheme="majorBidi" w:cstheme="majorBidi"/>
        </w:rPr>
      </w:pPr>
    </w:p>
    <w:p w14:paraId="40A756C6" w14:textId="041CBC18" w:rsidR="00277CB9" w:rsidRDefault="00823E8A" w:rsidP="00823E8A">
      <w:pPr>
        <w:bidi w:val="0"/>
        <w:jc w:val="center"/>
        <w:rPr>
          <w:rFonts w:asciiTheme="majorBidi" w:hAnsiTheme="majorBidi" w:cstheme="majorBidi"/>
          <w:b/>
          <w:bCs w:val="0"/>
          <w:sz w:val="40"/>
          <w:szCs w:val="40"/>
        </w:rPr>
      </w:pPr>
      <w:r w:rsidRPr="00823E8A">
        <w:rPr>
          <w:rFonts w:asciiTheme="majorBidi" w:hAnsiTheme="majorBidi" w:cstheme="majorBidi"/>
          <w:sz w:val="40"/>
          <w:szCs w:val="40"/>
        </w:rPr>
        <w:t>for the</w:t>
      </w:r>
    </w:p>
    <w:p w14:paraId="5D68A90D" w14:textId="77777777" w:rsidR="00823E8A" w:rsidRPr="00823E8A" w:rsidRDefault="00823E8A" w:rsidP="00823E8A">
      <w:pPr>
        <w:bidi w:val="0"/>
        <w:jc w:val="center"/>
        <w:rPr>
          <w:rFonts w:asciiTheme="majorBidi" w:hAnsiTheme="majorBidi" w:cstheme="majorBidi"/>
          <w:b/>
          <w:bCs w:val="0"/>
          <w:sz w:val="40"/>
          <w:szCs w:val="40"/>
          <w:rtl/>
        </w:rPr>
      </w:pPr>
    </w:p>
    <w:p w14:paraId="4282DF7F" w14:textId="43D7E626" w:rsidR="00277CB9" w:rsidRDefault="00277CB9" w:rsidP="00277CB9">
      <w:pPr>
        <w:autoSpaceDE w:val="0"/>
        <w:autoSpaceDN w:val="0"/>
        <w:bidi w:val="0"/>
        <w:adjustRightInd w:val="0"/>
        <w:jc w:val="center"/>
        <w:rPr>
          <w:rFonts w:asciiTheme="majorBidi" w:hAnsiTheme="majorBidi" w:cstheme="majorBidi"/>
          <w:i/>
          <w:iCs/>
          <w:color w:val="548ED5"/>
          <w:sz w:val="40"/>
          <w:szCs w:val="40"/>
        </w:rPr>
      </w:pPr>
      <w:r w:rsidRPr="007020E5">
        <w:rPr>
          <w:rFonts w:asciiTheme="majorBidi" w:hAnsiTheme="majorBidi" w:cstheme="majorBidi"/>
          <w:i/>
          <w:iCs/>
          <w:color w:val="548ED5"/>
          <w:sz w:val="40"/>
          <w:szCs w:val="40"/>
        </w:rPr>
        <w:t>[Software/ Product name]</w:t>
      </w:r>
    </w:p>
    <w:p w14:paraId="4CA52362" w14:textId="764B4FCC" w:rsidR="00233EDB" w:rsidRDefault="00233EDB" w:rsidP="00233EDB">
      <w:pPr>
        <w:autoSpaceDE w:val="0"/>
        <w:autoSpaceDN w:val="0"/>
        <w:bidi w:val="0"/>
        <w:adjustRightInd w:val="0"/>
        <w:jc w:val="center"/>
        <w:rPr>
          <w:rFonts w:asciiTheme="majorBidi" w:hAnsiTheme="majorBidi" w:cstheme="majorBidi"/>
          <w:i/>
          <w:iCs/>
          <w:color w:val="548ED5"/>
          <w:sz w:val="40"/>
          <w:szCs w:val="40"/>
        </w:rPr>
      </w:pPr>
    </w:p>
    <w:p w14:paraId="7D3FDF3E" w14:textId="77777777" w:rsidR="00233EDB" w:rsidRPr="007020E5" w:rsidRDefault="00233EDB" w:rsidP="00233EDB">
      <w:pPr>
        <w:autoSpaceDE w:val="0"/>
        <w:autoSpaceDN w:val="0"/>
        <w:bidi w:val="0"/>
        <w:adjustRightInd w:val="0"/>
        <w:jc w:val="center"/>
        <w:rPr>
          <w:rFonts w:asciiTheme="majorBidi" w:hAnsiTheme="majorBidi" w:cstheme="majorBidi"/>
          <w:i/>
          <w:iCs/>
          <w:color w:val="548ED5"/>
          <w:sz w:val="40"/>
          <w:szCs w:val="40"/>
        </w:rPr>
      </w:pPr>
    </w:p>
    <w:p w14:paraId="31C4DB16" w14:textId="77777777" w:rsidR="00277CB9" w:rsidRPr="007020E5" w:rsidRDefault="00277CB9" w:rsidP="00277CB9">
      <w:pPr>
        <w:bidi w:val="0"/>
        <w:rPr>
          <w:rFonts w:asciiTheme="majorBidi" w:hAnsiTheme="majorBidi" w:cstheme="majorBidi"/>
        </w:rPr>
      </w:pPr>
    </w:p>
    <w:tbl>
      <w:tblPr>
        <w:tblpPr w:leftFromText="180" w:rightFromText="180" w:vertAnchor="text" w:tblpY="-9"/>
        <w:bidiVisual/>
        <w:tblW w:w="49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1842"/>
        <w:gridCol w:w="2019"/>
        <w:gridCol w:w="3685"/>
      </w:tblGrid>
      <w:tr w:rsidR="002743E6" w:rsidRPr="00F26117" w14:paraId="3F50B558" w14:textId="77777777" w:rsidTr="00593D10">
        <w:trPr>
          <w:cantSplit/>
          <w:tblHeader/>
        </w:trPr>
        <w:tc>
          <w:tcPr>
            <w:tcW w:w="1882" w:type="dxa"/>
            <w:shd w:val="clear" w:color="auto" w:fill="8DB3E2" w:themeFill="text2" w:themeFillTint="66"/>
            <w:vAlign w:val="center"/>
          </w:tcPr>
          <w:p w14:paraId="21C440D5" w14:textId="77777777" w:rsidR="002743E6" w:rsidRPr="00F26117" w:rsidRDefault="002743E6" w:rsidP="000465BF">
            <w:pPr>
              <w:pStyle w:val="TableTextEnglish"/>
              <w:jc w:val="center"/>
              <w:rPr>
                <w:rFonts w:asciiTheme="majorBidi" w:hAnsiTheme="majorBidi" w:cstheme="majorBidi"/>
                <w:b/>
                <w:rtl/>
              </w:rPr>
            </w:pPr>
            <w:r w:rsidRPr="00F26117">
              <w:rPr>
                <w:rStyle w:val="hps"/>
                <w:rFonts w:asciiTheme="majorBidi" w:hAnsiTheme="majorBidi" w:cstheme="majorBidi"/>
                <w:b/>
                <w:bCs/>
              </w:rPr>
              <w:t>Signature</w:t>
            </w:r>
          </w:p>
        </w:tc>
        <w:tc>
          <w:tcPr>
            <w:tcW w:w="1890" w:type="dxa"/>
            <w:shd w:val="clear" w:color="auto" w:fill="8DB3E2" w:themeFill="text2" w:themeFillTint="66"/>
            <w:vAlign w:val="center"/>
          </w:tcPr>
          <w:p w14:paraId="00F7EF1E" w14:textId="77777777" w:rsidR="002743E6" w:rsidRPr="00F26117" w:rsidRDefault="002743E6" w:rsidP="000465BF">
            <w:pPr>
              <w:pStyle w:val="TableTextEnglish"/>
              <w:jc w:val="center"/>
              <w:rPr>
                <w:rFonts w:asciiTheme="majorBidi" w:hAnsiTheme="majorBidi" w:cstheme="majorBidi"/>
                <w:b/>
              </w:rPr>
            </w:pPr>
            <w:r w:rsidRPr="00F26117">
              <w:rPr>
                <w:rFonts w:asciiTheme="majorBidi" w:hAnsiTheme="majorBidi" w:cstheme="majorBidi"/>
                <w:b/>
              </w:rPr>
              <w:t>Date</w:t>
            </w:r>
          </w:p>
        </w:tc>
        <w:tc>
          <w:tcPr>
            <w:tcW w:w="2070" w:type="dxa"/>
            <w:shd w:val="clear" w:color="auto" w:fill="8DB3E2" w:themeFill="text2" w:themeFillTint="66"/>
            <w:vAlign w:val="center"/>
          </w:tcPr>
          <w:p w14:paraId="429D0D2B" w14:textId="77777777" w:rsidR="002743E6" w:rsidRPr="00F26117" w:rsidRDefault="002743E6" w:rsidP="000465BF">
            <w:pPr>
              <w:pStyle w:val="TableTextEnglish"/>
              <w:jc w:val="center"/>
              <w:rPr>
                <w:rFonts w:asciiTheme="majorBidi" w:hAnsiTheme="majorBidi" w:cstheme="majorBidi"/>
                <w:b/>
              </w:rPr>
            </w:pPr>
            <w:r w:rsidRPr="00F26117">
              <w:rPr>
                <w:rFonts w:asciiTheme="majorBidi" w:hAnsiTheme="majorBidi" w:cstheme="majorBidi"/>
                <w:b/>
              </w:rPr>
              <w:t>Name</w:t>
            </w:r>
          </w:p>
        </w:tc>
        <w:tc>
          <w:tcPr>
            <w:tcW w:w="3780" w:type="dxa"/>
            <w:shd w:val="clear" w:color="auto" w:fill="8DB3E2" w:themeFill="text2" w:themeFillTint="66"/>
            <w:vAlign w:val="center"/>
          </w:tcPr>
          <w:p w14:paraId="1E0EF81A" w14:textId="77777777" w:rsidR="002743E6" w:rsidRPr="00F26117" w:rsidRDefault="002743E6" w:rsidP="000465BF">
            <w:pPr>
              <w:pStyle w:val="TableTextEnglish"/>
              <w:jc w:val="center"/>
              <w:rPr>
                <w:rFonts w:asciiTheme="majorBidi" w:hAnsiTheme="majorBidi" w:cstheme="majorBidi"/>
                <w:b/>
                <w:rtl/>
              </w:rPr>
            </w:pPr>
            <w:r w:rsidRPr="00F26117">
              <w:rPr>
                <w:rFonts w:asciiTheme="majorBidi" w:hAnsiTheme="majorBidi" w:cstheme="majorBidi"/>
                <w:b/>
              </w:rPr>
              <w:t>Position</w:t>
            </w:r>
          </w:p>
        </w:tc>
      </w:tr>
      <w:tr w:rsidR="002743E6" w:rsidRPr="00F26117" w14:paraId="18F67AF9" w14:textId="77777777" w:rsidTr="000465BF">
        <w:trPr>
          <w:cantSplit/>
        </w:trPr>
        <w:tc>
          <w:tcPr>
            <w:tcW w:w="1882" w:type="dxa"/>
            <w:shd w:val="clear" w:color="auto" w:fill="auto"/>
          </w:tcPr>
          <w:p w14:paraId="1649B7C7" w14:textId="549ADF24" w:rsidR="002743E6" w:rsidRPr="00E81A7A" w:rsidRDefault="002743E6" w:rsidP="000465BF">
            <w:pPr>
              <w:bidi w:val="0"/>
              <w:jc w:val="center"/>
              <w:rPr>
                <w:rFonts w:asciiTheme="majorBidi" w:hAnsiTheme="majorBidi" w:cstheme="majorBidi"/>
                <w:color w:val="000000" w:themeColor="text1"/>
              </w:rPr>
            </w:pPr>
            <w:r>
              <w:rPr>
                <w:rFonts w:asciiTheme="majorBidi" w:hAnsiTheme="majorBidi" w:cstheme="majorBidi"/>
                <w:color w:val="000000" w:themeColor="text1"/>
              </w:rPr>
              <w:fldChar w:fldCharType="begin"/>
            </w:r>
            <w:r>
              <w:rPr>
                <w:rFonts w:asciiTheme="majorBidi" w:hAnsiTheme="majorBidi" w:cstheme="majorBidi"/>
                <w:color w:val="000000" w:themeColor="text1"/>
              </w:rPr>
              <w:instrText xml:space="preserve"> DOCPROPERTY  SystemsSWEngineerApproved  \* MERGEFORMAT </w:instrText>
            </w:r>
            <w:r>
              <w:rPr>
                <w:rFonts w:asciiTheme="majorBidi" w:hAnsiTheme="majorBidi" w:cstheme="majorBidi"/>
                <w:color w:val="000000" w:themeColor="text1"/>
              </w:rPr>
              <w:fldChar w:fldCharType="separate"/>
            </w:r>
            <w:r w:rsidR="003D5226">
              <w:rPr>
                <w:rFonts w:asciiTheme="majorBidi" w:hAnsiTheme="majorBidi" w:cstheme="majorBidi"/>
                <w:color w:val="000000" w:themeColor="text1"/>
              </w:rPr>
              <w:t>-</w:t>
            </w:r>
            <w:r>
              <w:rPr>
                <w:rFonts w:asciiTheme="majorBidi" w:hAnsiTheme="majorBidi" w:cstheme="majorBidi"/>
                <w:color w:val="000000" w:themeColor="text1"/>
              </w:rPr>
              <w:fldChar w:fldCharType="end"/>
            </w:r>
          </w:p>
        </w:tc>
        <w:tc>
          <w:tcPr>
            <w:tcW w:w="1890" w:type="dxa"/>
            <w:shd w:val="clear" w:color="auto" w:fill="auto"/>
          </w:tcPr>
          <w:p w14:paraId="251C19B9" w14:textId="49DC3614" w:rsidR="002743E6" w:rsidRPr="00E81A7A" w:rsidRDefault="002743E6" w:rsidP="000465BF">
            <w:pPr>
              <w:bidi w:val="0"/>
              <w:jc w:val="center"/>
              <w:rPr>
                <w:rFonts w:asciiTheme="majorBidi" w:hAnsiTheme="majorBidi" w:cstheme="majorBidi"/>
                <w:color w:val="000000" w:themeColor="text1"/>
              </w:rPr>
            </w:pPr>
            <w:r>
              <w:rPr>
                <w:rFonts w:asciiTheme="majorBidi" w:hAnsiTheme="majorBidi" w:cstheme="majorBidi"/>
                <w:color w:val="000000" w:themeColor="text1"/>
              </w:rPr>
              <w:fldChar w:fldCharType="begin"/>
            </w:r>
            <w:r>
              <w:rPr>
                <w:rFonts w:asciiTheme="majorBidi" w:hAnsiTheme="majorBidi" w:cstheme="majorBidi"/>
                <w:color w:val="000000" w:themeColor="text1"/>
              </w:rPr>
              <w:instrText xml:space="preserve"> DOCPROPERTY  SystemsSWEngineerDate  \* MERGEFORMAT </w:instrText>
            </w:r>
            <w:r>
              <w:rPr>
                <w:rFonts w:asciiTheme="majorBidi" w:hAnsiTheme="majorBidi" w:cstheme="majorBidi"/>
                <w:color w:val="000000" w:themeColor="text1"/>
              </w:rPr>
              <w:fldChar w:fldCharType="separate"/>
            </w:r>
            <w:r w:rsidR="003D5226">
              <w:rPr>
                <w:rFonts w:asciiTheme="majorBidi" w:hAnsiTheme="majorBidi" w:cstheme="majorBidi"/>
                <w:color w:val="000000" w:themeColor="text1"/>
              </w:rPr>
              <w:t>-</w:t>
            </w:r>
            <w:r>
              <w:rPr>
                <w:rFonts w:asciiTheme="majorBidi" w:hAnsiTheme="majorBidi" w:cstheme="majorBidi"/>
                <w:color w:val="000000" w:themeColor="text1"/>
              </w:rPr>
              <w:fldChar w:fldCharType="end"/>
            </w:r>
          </w:p>
        </w:tc>
        <w:tc>
          <w:tcPr>
            <w:tcW w:w="2070" w:type="dxa"/>
            <w:shd w:val="clear" w:color="auto" w:fill="auto"/>
          </w:tcPr>
          <w:p w14:paraId="42138C2C" w14:textId="2793440C" w:rsidR="002743E6" w:rsidRPr="00E81A7A" w:rsidRDefault="002743E6" w:rsidP="000465BF">
            <w:pPr>
              <w:bidi w:val="0"/>
              <w:jc w:val="center"/>
              <w:rPr>
                <w:rFonts w:asciiTheme="majorBidi" w:hAnsiTheme="majorBidi" w:cstheme="majorBidi"/>
                <w:color w:val="000000" w:themeColor="text1"/>
              </w:rPr>
            </w:pPr>
            <w:r>
              <w:rPr>
                <w:rFonts w:asciiTheme="majorBidi" w:hAnsiTheme="majorBidi" w:cstheme="majorBidi"/>
                <w:color w:val="000000" w:themeColor="text1"/>
              </w:rPr>
              <w:fldChar w:fldCharType="begin"/>
            </w:r>
            <w:r>
              <w:rPr>
                <w:rFonts w:asciiTheme="majorBidi" w:hAnsiTheme="majorBidi" w:cstheme="majorBidi"/>
                <w:color w:val="000000" w:themeColor="text1"/>
              </w:rPr>
              <w:instrText xml:space="preserve"> DOCPROPERTY  SystemsSWEngineerName  \* MERGEFORMAT </w:instrText>
            </w:r>
            <w:r>
              <w:rPr>
                <w:rFonts w:asciiTheme="majorBidi" w:hAnsiTheme="majorBidi" w:cstheme="majorBidi"/>
                <w:color w:val="000000" w:themeColor="text1"/>
              </w:rPr>
              <w:fldChar w:fldCharType="separate"/>
            </w:r>
            <w:r w:rsidR="003D5226">
              <w:rPr>
                <w:rFonts w:asciiTheme="majorBidi" w:hAnsiTheme="majorBidi" w:cstheme="majorBidi"/>
                <w:color w:val="000000" w:themeColor="text1"/>
              </w:rPr>
              <w:t>-</w:t>
            </w:r>
            <w:r>
              <w:rPr>
                <w:rFonts w:asciiTheme="majorBidi" w:hAnsiTheme="majorBidi" w:cstheme="majorBidi"/>
                <w:color w:val="000000" w:themeColor="text1"/>
              </w:rPr>
              <w:fldChar w:fldCharType="end"/>
            </w:r>
          </w:p>
        </w:tc>
        <w:tc>
          <w:tcPr>
            <w:tcW w:w="3780" w:type="dxa"/>
            <w:shd w:val="clear" w:color="auto" w:fill="auto"/>
          </w:tcPr>
          <w:p w14:paraId="02F55625" w14:textId="77777777" w:rsidR="002743E6" w:rsidRPr="00C60E1E" w:rsidRDefault="002743E6" w:rsidP="000465BF">
            <w:pPr>
              <w:pStyle w:val="TableTextEnglish"/>
              <w:rPr>
                <w:rFonts w:asciiTheme="majorBidi" w:hAnsiTheme="majorBidi" w:cstheme="majorBidi"/>
                <w:lang w:val="en-US"/>
              </w:rPr>
            </w:pPr>
            <w:r w:rsidRPr="00C60E1E">
              <w:rPr>
                <w:rFonts w:asciiTheme="majorBidi" w:hAnsiTheme="majorBidi" w:cstheme="majorBidi"/>
                <w:lang w:val="en-US"/>
              </w:rPr>
              <w:t>SW Engineer/ Manager</w:t>
            </w:r>
          </w:p>
        </w:tc>
      </w:tr>
      <w:tr w:rsidR="002743E6" w:rsidRPr="00F26117" w14:paraId="2A259CC0" w14:textId="77777777" w:rsidTr="000465BF">
        <w:trPr>
          <w:cantSplit/>
        </w:trPr>
        <w:tc>
          <w:tcPr>
            <w:tcW w:w="1882" w:type="dxa"/>
            <w:shd w:val="clear" w:color="auto" w:fill="auto"/>
          </w:tcPr>
          <w:p w14:paraId="42D85868" w14:textId="23F6272B" w:rsidR="002743E6" w:rsidRPr="00E81A7A" w:rsidRDefault="002743E6" w:rsidP="000465BF">
            <w:pPr>
              <w:bidi w:val="0"/>
              <w:jc w:val="center"/>
              <w:rPr>
                <w:rFonts w:asciiTheme="majorBidi" w:hAnsiTheme="majorBidi" w:cstheme="majorBidi"/>
                <w:color w:val="000000" w:themeColor="text1"/>
              </w:rPr>
            </w:pPr>
            <w:r w:rsidRPr="00E81A7A">
              <w:rPr>
                <w:rFonts w:asciiTheme="majorBidi" w:hAnsiTheme="majorBidi" w:cstheme="majorBidi"/>
                <w:color w:val="000000" w:themeColor="text1"/>
              </w:rPr>
              <w:fldChar w:fldCharType="begin"/>
            </w:r>
            <w:r w:rsidRPr="00E81A7A">
              <w:rPr>
                <w:rFonts w:asciiTheme="majorBidi" w:hAnsiTheme="majorBidi" w:cstheme="majorBidi"/>
                <w:color w:val="000000" w:themeColor="text1"/>
              </w:rPr>
              <w:instrText xml:space="preserve"> DOCPROPERTY  PrjSystemsDevManagerApproved  \* MERGEFORMAT </w:instrText>
            </w:r>
            <w:r w:rsidRPr="00E81A7A">
              <w:rPr>
                <w:rFonts w:asciiTheme="majorBidi" w:hAnsiTheme="majorBidi" w:cstheme="majorBidi"/>
                <w:color w:val="000000" w:themeColor="text1"/>
              </w:rPr>
              <w:fldChar w:fldCharType="separate"/>
            </w:r>
            <w:r w:rsidR="003D5226">
              <w:rPr>
                <w:rFonts w:asciiTheme="majorBidi" w:hAnsiTheme="majorBidi" w:cstheme="majorBidi"/>
                <w:color w:val="000000" w:themeColor="text1"/>
              </w:rPr>
              <w:t>-</w:t>
            </w:r>
            <w:r w:rsidRPr="00E81A7A">
              <w:rPr>
                <w:rFonts w:asciiTheme="majorBidi" w:hAnsiTheme="majorBidi" w:cstheme="majorBidi"/>
                <w:color w:val="000000" w:themeColor="text1"/>
              </w:rPr>
              <w:fldChar w:fldCharType="end"/>
            </w:r>
          </w:p>
        </w:tc>
        <w:tc>
          <w:tcPr>
            <w:tcW w:w="1890" w:type="dxa"/>
            <w:shd w:val="clear" w:color="auto" w:fill="auto"/>
          </w:tcPr>
          <w:p w14:paraId="00C4763C" w14:textId="59505838" w:rsidR="002743E6" w:rsidRPr="00E81A7A" w:rsidRDefault="002743E6" w:rsidP="000465BF">
            <w:pPr>
              <w:bidi w:val="0"/>
              <w:jc w:val="center"/>
              <w:rPr>
                <w:rFonts w:asciiTheme="majorBidi" w:hAnsiTheme="majorBidi" w:cstheme="majorBidi"/>
                <w:color w:val="000000" w:themeColor="text1"/>
                <w:rtl/>
              </w:rPr>
            </w:pPr>
            <w:r w:rsidRPr="00E81A7A">
              <w:rPr>
                <w:rFonts w:asciiTheme="majorBidi" w:hAnsiTheme="majorBidi" w:cstheme="majorBidi"/>
                <w:color w:val="000000" w:themeColor="text1"/>
              </w:rPr>
              <w:fldChar w:fldCharType="begin"/>
            </w:r>
            <w:r w:rsidRPr="00E81A7A">
              <w:rPr>
                <w:rFonts w:asciiTheme="majorBidi" w:hAnsiTheme="majorBidi" w:cstheme="majorBidi"/>
                <w:color w:val="000000" w:themeColor="text1"/>
              </w:rPr>
              <w:instrText xml:space="preserve"> DOCPROPERTY  PrjSystemsDevManagerDate  \* MERGEFORMAT </w:instrText>
            </w:r>
            <w:r w:rsidRPr="00E81A7A">
              <w:rPr>
                <w:rFonts w:asciiTheme="majorBidi" w:hAnsiTheme="majorBidi" w:cstheme="majorBidi"/>
                <w:color w:val="000000" w:themeColor="text1"/>
              </w:rPr>
              <w:fldChar w:fldCharType="separate"/>
            </w:r>
            <w:r w:rsidR="003D5226">
              <w:rPr>
                <w:rFonts w:asciiTheme="majorBidi" w:hAnsiTheme="majorBidi" w:cstheme="majorBidi"/>
                <w:color w:val="000000" w:themeColor="text1"/>
              </w:rPr>
              <w:t>-</w:t>
            </w:r>
            <w:r w:rsidRPr="00E81A7A">
              <w:rPr>
                <w:rFonts w:asciiTheme="majorBidi" w:hAnsiTheme="majorBidi" w:cstheme="majorBidi"/>
                <w:color w:val="000000" w:themeColor="text1"/>
              </w:rPr>
              <w:fldChar w:fldCharType="end"/>
            </w:r>
          </w:p>
        </w:tc>
        <w:tc>
          <w:tcPr>
            <w:tcW w:w="2070" w:type="dxa"/>
            <w:shd w:val="clear" w:color="auto" w:fill="auto"/>
          </w:tcPr>
          <w:p w14:paraId="0BF89738" w14:textId="31770179" w:rsidR="002743E6" w:rsidRPr="00E81A7A" w:rsidRDefault="002743E6" w:rsidP="000465BF">
            <w:pPr>
              <w:bidi w:val="0"/>
              <w:jc w:val="center"/>
              <w:rPr>
                <w:rFonts w:asciiTheme="majorBidi" w:hAnsiTheme="majorBidi" w:cstheme="majorBidi"/>
                <w:color w:val="000000" w:themeColor="text1"/>
              </w:rPr>
            </w:pPr>
            <w:r w:rsidRPr="00E81A7A">
              <w:rPr>
                <w:rFonts w:asciiTheme="majorBidi" w:hAnsiTheme="majorBidi" w:cstheme="majorBidi"/>
                <w:color w:val="000000" w:themeColor="text1"/>
              </w:rPr>
              <w:fldChar w:fldCharType="begin"/>
            </w:r>
            <w:r w:rsidRPr="00E81A7A">
              <w:rPr>
                <w:rFonts w:asciiTheme="majorBidi" w:hAnsiTheme="majorBidi" w:cstheme="majorBidi"/>
                <w:color w:val="000000" w:themeColor="text1"/>
              </w:rPr>
              <w:instrText xml:space="preserve"> DOCPROPERTY  PrjSystemsDevManagerName  \* MERGEFORMAT </w:instrText>
            </w:r>
            <w:r w:rsidRPr="00E81A7A">
              <w:rPr>
                <w:rFonts w:asciiTheme="majorBidi" w:hAnsiTheme="majorBidi" w:cstheme="majorBidi"/>
                <w:color w:val="000000" w:themeColor="text1"/>
              </w:rPr>
              <w:fldChar w:fldCharType="separate"/>
            </w:r>
            <w:r w:rsidR="003D5226">
              <w:rPr>
                <w:rFonts w:asciiTheme="majorBidi" w:hAnsiTheme="majorBidi" w:cstheme="majorBidi"/>
                <w:color w:val="000000" w:themeColor="text1"/>
              </w:rPr>
              <w:t>-</w:t>
            </w:r>
            <w:r w:rsidRPr="00E81A7A">
              <w:rPr>
                <w:rFonts w:asciiTheme="majorBidi" w:hAnsiTheme="majorBidi" w:cstheme="majorBidi"/>
                <w:color w:val="000000" w:themeColor="text1"/>
              </w:rPr>
              <w:fldChar w:fldCharType="end"/>
            </w:r>
          </w:p>
        </w:tc>
        <w:tc>
          <w:tcPr>
            <w:tcW w:w="3780" w:type="dxa"/>
            <w:shd w:val="clear" w:color="auto" w:fill="auto"/>
          </w:tcPr>
          <w:p w14:paraId="5ACDF465" w14:textId="77777777" w:rsidR="002743E6" w:rsidRPr="00C60E1E" w:rsidRDefault="002743E6" w:rsidP="000465BF">
            <w:pPr>
              <w:pStyle w:val="TableTextEnglish"/>
              <w:rPr>
                <w:rFonts w:asciiTheme="majorBidi" w:hAnsiTheme="majorBidi" w:cstheme="majorBidi"/>
                <w:rtl/>
              </w:rPr>
            </w:pPr>
            <w:r w:rsidRPr="00C60E1E">
              <w:rPr>
                <w:rFonts w:asciiTheme="majorBidi" w:hAnsiTheme="majorBidi" w:cstheme="majorBidi"/>
                <w:lang w:val="en-US"/>
              </w:rPr>
              <w:t>System Development Manager</w:t>
            </w:r>
          </w:p>
        </w:tc>
      </w:tr>
      <w:tr w:rsidR="002743E6" w:rsidRPr="00F26117" w14:paraId="51F015B6" w14:textId="77777777" w:rsidTr="000465BF">
        <w:trPr>
          <w:cantSplit/>
        </w:trPr>
        <w:tc>
          <w:tcPr>
            <w:tcW w:w="1882" w:type="dxa"/>
            <w:shd w:val="clear" w:color="auto" w:fill="auto"/>
          </w:tcPr>
          <w:p w14:paraId="7FFB29A5" w14:textId="7D6E77B6" w:rsidR="002743E6" w:rsidRPr="00E81A7A" w:rsidRDefault="002743E6" w:rsidP="000465BF">
            <w:pPr>
              <w:bidi w:val="0"/>
              <w:jc w:val="center"/>
              <w:rPr>
                <w:rFonts w:asciiTheme="majorBidi" w:hAnsiTheme="majorBidi" w:cstheme="majorBidi"/>
                <w:color w:val="000000" w:themeColor="text1"/>
              </w:rPr>
            </w:pPr>
            <w:r>
              <w:rPr>
                <w:rFonts w:asciiTheme="majorBidi" w:hAnsiTheme="majorBidi" w:cstheme="majorBidi"/>
                <w:color w:val="000000" w:themeColor="text1"/>
              </w:rPr>
              <w:fldChar w:fldCharType="begin"/>
            </w:r>
            <w:r>
              <w:rPr>
                <w:rFonts w:asciiTheme="majorBidi" w:hAnsiTheme="majorBidi" w:cstheme="majorBidi"/>
                <w:color w:val="000000" w:themeColor="text1"/>
              </w:rPr>
              <w:instrText xml:space="preserve"> DOCPROPERTY  SystemsQAEngineerApproved  \* MERGEFORMAT </w:instrText>
            </w:r>
            <w:r>
              <w:rPr>
                <w:rFonts w:asciiTheme="majorBidi" w:hAnsiTheme="majorBidi" w:cstheme="majorBidi"/>
                <w:color w:val="000000" w:themeColor="text1"/>
              </w:rPr>
              <w:fldChar w:fldCharType="separate"/>
            </w:r>
            <w:r w:rsidR="003D5226">
              <w:rPr>
                <w:rFonts w:asciiTheme="majorBidi" w:hAnsiTheme="majorBidi" w:cstheme="majorBidi"/>
                <w:color w:val="000000" w:themeColor="text1"/>
              </w:rPr>
              <w:t>-</w:t>
            </w:r>
            <w:r>
              <w:rPr>
                <w:rFonts w:asciiTheme="majorBidi" w:hAnsiTheme="majorBidi" w:cstheme="majorBidi"/>
                <w:color w:val="000000" w:themeColor="text1"/>
              </w:rPr>
              <w:fldChar w:fldCharType="end"/>
            </w:r>
          </w:p>
        </w:tc>
        <w:tc>
          <w:tcPr>
            <w:tcW w:w="1890" w:type="dxa"/>
            <w:shd w:val="clear" w:color="auto" w:fill="auto"/>
          </w:tcPr>
          <w:p w14:paraId="61798C1C" w14:textId="46CEABDD" w:rsidR="002743E6" w:rsidRPr="00E81A7A" w:rsidRDefault="002743E6" w:rsidP="000465BF">
            <w:pPr>
              <w:bidi w:val="0"/>
              <w:jc w:val="center"/>
              <w:rPr>
                <w:rFonts w:asciiTheme="majorBidi" w:hAnsiTheme="majorBidi" w:cstheme="majorBidi"/>
                <w:color w:val="000000" w:themeColor="text1"/>
              </w:rPr>
            </w:pPr>
            <w:r>
              <w:rPr>
                <w:rFonts w:asciiTheme="majorBidi" w:hAnsiTheme="majorBidi" w:cstheme="majorBidi"/>
                <w:color w:val="000000" w:themeColor="text1"/>
              </w:rPr>
              <w:fldChar w:fldCharType="begin"/>
            </w:r>
            <w:r>
              <w:rPr>
                <w:rFonts w:asciiTheme="majorBidi" w:hAnsiTheme="majorBidi" w:cstheme="majorBidi"/>
                <w:color w:val="000000" w:themeColor="text1"/>
              </w:rPr>
              <w:instrText xml:space="preserve"> DOCPROPERTY  SystemsQAEngineerDate  \* MERGEFORMAT </w:instrText>
            </w:r>
            <w:r>
              <w:rPr>
                <w:rFonts w:asciiTheme="majorBidi" w:hAnsiTheme="majorBidi" w:cstheme="majorBidi"/>
                <w:color w:val="000000" w:themeColor="text1"/>
              </w:rPr>
              <w:fldChar w:fldCharType="separate"/>
            </w:r>
            <w:r w:rsidR="003D5226">
              <w:rPr>
                <w:rFonts w:asciiTheme="majorBidi" w:hAnsiTheme="majorBidi" w:cstheme="majorBidi"/>
                <w:color w:val="000000" w:themeColor="text1"/>
              </w:rPr>
              <w:t>-</w:t>
            </w:r>
            <w:r>
              <w:rPr>
                <w:rFonts w:asciiTheme="majorBidi" w:hAnsiTheme="majorBidi" w:cstheme="majorBidi"/>
                <w:color w:val="000000" w:themeColor="text1"/>
              </w:rPr>
              <w:fldChar w:fldCharType="end"/>
            </w:r>
          </w:p>
        </w:tc>
        <w:tc>
          <w:tcPr>
            <w:tcW w:w="2070" w:type="dxa"/>
            <w:shd w:val="clear" w:color="auto" w:fill="auto"/>
          </w:tcPr>
          <w:p w14:paraId="0F01010A" w14:textId="0D09EFF8" w:rsidR="002743E6" w:rsidRPr="00E81A7A" w:rsidRDefault="002743E6" w:rsidP="000465BF">
            <w:pPr>
              <w:bidi w:val="0"/>
              <w:jc w:val="center"/>
              <w:rPr>
                <w:rFonts w:asciiTheme="majorBidi" w:hAnsiTheme="majorBidi" w:cstheme="majorBidi"/>
                <w:color w:val="000000" w:themeColor="text1"/>
              </w:rPr>
            </w:pPr>
            <w:r>
              <w:rPr>
                <w:rFonts w:asciiTheme="majorBidi" w:hAnsiTheme="majorBidi" w:cstheme="majorBidi"/>
                <w:color w:val="000000" w:themeColor="text1"/>
              </w:rPr>
              <w:fldChar w:fldCharType="begin"/>
            </w:r>
            <w:r>
              <w:rPr>
                <w:rFonts w:asciiTheme="majorBidi" w:hAnsiTheme="majorBidi" w:cstheme="majorBidi"/>
                <w:color w:val="000000" w:themeColor="text1"/>
              </w:rPr>
              <w:instrText xml:space="preserve"> DOCPROPERTY  SystemsQAEngineerName  \* MERGEFORMAT </w:instrText>
            </w:r>
            <w:r>
              <w:rPr>
                <w:rFonts w:asciiTheme="majorBidi" w:hAnsiTheme="majorBidi" w:cstheme="majorBidi"/>
                <w:color w:val="000000" w:themeColor="text1"/>
              </w:rPr>
              <w:fldChar w:fldCharType="separate"/>
            </w:r>
            <w:r w:rsidR="003D5226">
              <w:rPr>
                <w:rFonts w:asciiTheme="majorBidi" w:hAnsiTheme="majorBidi" w:cstheme="majorBidi"/>
                <w:color w:val="000000" w:themeColor="text1"/>
              </w:rPr>
              <w:t>-</w:t>
            </w:r>
            <w:r>
              <w:rPr>
                <w:rFonts w:asciiTheme="majorBidi" w:hAnsiTheme="majorBidi" w:cstheme="majorBidi"/>
                <w:color w:val="000000" w:themeColor="text1"/>
              </w:rPr>
              <w:fldChar w:fldCharType="end"/>
            </w:r>
          </w:p>
        </w:tc>
        <w:tc>
          <w:tcPr>
            <w:tcW w:w="3780" w:type="dxa"/>
            <w:shd w:val="clear" w:color="auto" w:fill="auto"/>
          </w:tcPr>
          <w:p w14:paraId="3491A191" w14:textId="77777777" w:rsidR="002743E6" w:rsidRPr="00C60E1E" w:rsidRDefault="002743E6" w:rsidP="000465BF">
            <w:pPr>
              <w:pStyle w:val="TableTextEnglish"/>
              <w:rPr>
                <w:rFonts w:asciiTheme="majorBidi" w:hAnsiTheme="majorBidi" w:cstheme="majorBidi"/>
              </w:rPr>
            </w:pPr>
            <w:r w:rsidRPr="00C60E1E">
              <w:rPr>
                <w:rFonts w:asciiTheme="majorBidi" w:hAnsiTheme="majorBidi" w:cstheme="majorBidi"/>
              </w:rPr>
              <w:t>SW QA Engineer/ Manager</w:t>
            </w:r>
          </w:p>
        </w:tc>
      </w:tr>
      <w:tr w:rsidR="002743E6" w:rsidRPr="00F26117" w14:paraId="4B023744" w14:textId="77777777" w:rsidTr="000465BF">
        <w:trPr>
          <w:cantSplit/>
        </w:trPr>
        <w:tc>
          <w:tcPr>
            <w:tcW w:w="1882" w:type="dxa"/>
            <w:shd w:val="clear" w:color="auto" w:fill="auto"/>
          </w:tcPr>
          <w:p w14:paraId="027DBF63" w14:textId="4445659F" w:rsidR="002743E6" w:rsidRPr="00E81A7A" w:rsidRDefault="002743E6" w:rsidP="000465BF">
            <w:pPr>
              <w:bidi w:val="0"/>
              <w:jc w:val="center"/>
              <w:rPr>
                <w:rFonts w:asciiTheme="majorBidi" w:hAnsiTheme="majorBidi" w:cstheme="majorBidi"/>
                <w:color w:val="000000" w:themeColor="text1"/>
              </w:rPr>
            </w:pPr>
            <w:r>
              <w:rPr>
                <w:rFonts w:asciiTheme="majorBidi" w:hAnsiTheme="majorBidi" w:cstheme="majorBidi"/>
                <w:color w:val="000000" w:themeColor="text1"/>
              </w:rPr>
              <w:fldChar w:fldCharType="begin"/>
            </w:r>
            <w:r>
              <w:rPr>
                <w:rFonts w:asciiTheme="majorBidi" w:hAnsiTheme="majorBidi" w:cstheme="majorBidi"/>
                <w:color w:val="000000" w:themeColor="text1"/>
              </w:rPr>
              <w:instrText xml:space="preserve"> DOCPROPERTY  PrjQAEngineerApproved  \* MERGEFORMAT </w:instrText>
            </w:r>
            <w:r>
              <w:rPr>
                <w:rFonts w:asciiTheme="majorBidi" w:hAnsiTheme="majorBidi" w:cstheme="majorBidi"/>
                <w:color w:val="000000" w:themeColor="text1"/>
              </w:rPr>
              <w:fldChar w:fldCharType="separate"/>
            </w:r>
            <w:r w:rsidR="003D5226">
              <w:rPr>
                <w:rFonts w:asciiTheme="majorBidi" w:hAnsiTheme="majorBidi" w:cstheme="majorBidi"/>
                <w:color w:val="000000" w:themeColor="text1"/>
              </w:rPr>
              <w:t>-</w:t>
            </w:r>
            <w:r>
              <w:rPr>
                <w:rFonts w:asciiTheme="majorBidi" w:hAnsiTheme="majorBidi" w:cstheme="majorBidi"/>
                <w:color w:val="000000" w:themeColor="text1"/>
              </w:rPr>
              <w:fldChar w:fldCharType="end"/>
            </w:r>
          </w:p>
        </w:tc>
        <w:tc>
          <w:tcPr>
            <w:tcW w:w="1890" w:type="dxa"/>
            <w:shd w:val="clear" w:color="auto" w:fill="auto"/>
          </w:tcPr>
          <w:p w14:paraId="2D23EB65" w14:textId="1920F7E8" w:rsidR="002743E6" w:rsidRPr="00E81A7A" w:rsidRDefault="002743E6" w:rsidP="000465BF">
            <w:pPr>
              <w:bidi w:val="0"/>
              <w:jc w:val="center"/>
              <w:rPr>
                <w:rFonts w:asciiTheme="majorBidi" w:hAnsiTheme="majorBidi" w:cstheme="majorBidi"/>
                <w:color w:val="000000" w:themeColor="text1"/>
                <w:rtl/>
              </w:rPr>
            </w:pPr>
            <w:r>
              <w:rPr>
                <w:rFonts w:asciiTheme="majorBidi" w:hAnsiTheme="majorBidi" w:cstheme="majorBidi"/>
                <w:color w:val="000000" w:themeColor="text1"/>
              </w:rPr>
              <w:fldChar w:fldCharType="begin"/>
            </w:r>
            <w:r>
              <w:rPr>
                <w:rFonts w:asciiTheme="majorBidi" w:hAnsiTheme="majorBidi" w:cstheme="majorBidi"/>
                <w:color w:val="000000" w:themeColor="text1"/>
              </w:rPr>
              <w:instrText xml:space="preserve"> DOCPROPERTY  PrjQAEngineerDate  \* MERGEFORMAT </w:instrText>
            </w:r>
            <w:r>
              <w:rPr>
                <w:rFonts w:asciiTheme="majorBidi" w:hAnsiTheme="majorBidi" w:cstheme="majorBidi"/>
                <w:color w:val="000000" w:themeColor="text1"/>
              </w:rPr>
              <w:fldChar w:fldCharType="separate"/>
            </w:r>
            <w:r w:rsidR="003D5226">
              <w:rPr>
                <w:rFonts w:asciiTheme="majorBidi" w:hAnsiTheme="majorBidi" w:cstheme="majorBidi"/>
                <w:color w:val="000000" w:themeColor="text1"/>
              </w:rPr>
              <w:t>-</w:t>
            </w:r>
            <w:r>
              <w:rPr>
                <w:rFonts w:asciiTheme="majorBidi" w:hAnsiTheme="majorBidi" w:cstheme="majorBidi"/>
                <w:color w:val="000000" w:themeColor="text1"/>
              </w:rPr>
              <w:fldChar w:fldCharType="end"/>
            </w:r>
          </w:p>
        </w:tc>
        <w:tc>
          <w:tcPr>
            <w:tcW w:w="2070" w:type="dxa"/>
            <w:shd w:val="clear" w:color="auto" w:fill="auto"/>
          </w:tcPr>
          <w:p w14:paraId="560A3E89" w14:textId="626BA158" w:rsidR="002743E6" w:rsidRPr="00E81A7A" w:rsidRDefault="002743E6" w:rsidP="000465BF">
            <w:pPr>
              <w:bidi w:val="0"/>
              <w:jc w:val="center"/>
              <w:rPr>
                <w:rFonts w:asciiTheme="majorBidi" w:hAnsiTheme="majorBidi" w:cstheme="majorBidi"/>
                <w:color w:val="000000" w:themeColor="text1"/>
              </w:rPr>
            </w:pPr>
            <w:r>
              <w:rPr>
                <w:rFonts w:asciiTheme="majorBidi" w:hAnsiTheme="majorBidi" w:cstheme="majorBidi"/>
                <w:color w:val="000000" w:themeColor="text1"/>
              </w:rPr>
              <w:fldChar w:fldCharType="begin"/>
            </w:r>
            <w:r>
              <w:rPr>
                <w:rFonts w:asciiTheme="majorBidi" w:hAnsiTheme="majorBidi" w:cstheme="majorBidi"/>
                <w:color w:val="000000" w:themeColor="text1"/>
              </w:rPr>
              <w:instrText xml:space="preserve"> DOCPROPERTY  PrjQAEngineerName  \* MERGEFORMAT </w:instrText>
            </w:r>
            <w:r>
              <w:rPr>
                <w:rFonts w:asciiTheme="majorBidi" w:hAnsiTheme="majorBidi" w:cstheme="majorBidi"/>
                <w:color w:val="000000" w:themeColor="text1"/>
              </w:rPr>
              <w:fldChar w:fldCharType="separate"/>
            </w:r>
            <w:r w:rsidR="003D5226">
              <w:rPr>
                <w:rFonts w:asciiTheme="majorBidi" w:hAnsiTheme="majorBidi" w:cstheme="majorBidi"/>
                <w:color w:val="000000" w:themeColor="text1"/>
              </w:rPr>
              <w:t>-</w:t>
            </w:r>
            <w:r>
              <w:rPr>
                <w:rFonts w:asciiTheme="majorBidi" w:hAnsiTheme="majorBidi" w:cstheme="majorBidi"/>
                <w:color w:val="000000" w:themeColor="text1"/>
              </w:rPr>
              <w:fldChar w:fldCharType="end"/>
            </w:r>
          </w:p>
        </w:tc>
        <w:tc>
          <w:tcPr>
            <w:tcW w:w="3780" w:type="dxa"/>
            <w:shd w:val="clear" w:color="auto" w:fill="auto"/>
          </w:tcPr>
          <w:p w14:paraId="620DEB21" w14:textId="5B375411" w:rsidR="002743E6" w:rsidRPr="00C60E1E" w:rsidRDefault="002743E6" w:rsidP="000465BF">
            <w:pPr>
              <w:pStyle w:val="TableTextEnglish"/>
              <w:rPr>
                <w:rFonts w:asciiTheme="majorBidi" w:hAnsiTheme="majorBidi" w:cstheme="majorBidi"/>
                <w:rtl/>
              </w:rPr>
            </w:pPr>
            <w:r w:rsidRPr="00C60E1E">
              <w:rPr>
                <w:rFonts w:asciiTheme="majorBidi" w:hAnsiTheme="majorBidi" w:cstheme="majorBidi"/>
              </w:rPr>
              <w:t>QA Engineer/ QE Manager</w:t>
            </w:r>
          </w:p>
        </w:tc>
      </w:tr>
    </w:tbl>
    <w:p w14:paraId="364A72E1" w14:textId="77777777" w:rsidR="00277CB9" w:rsidRPr="007020E5" w:rsidRDefault="00277CB9" w:rsidP="00277CB9">
      <w:pPr>
        <w:bidi w:val="0"/>
        <w:rPr>
          <w:rFonts w:asciiTheme="majorBidi" w:hAnsiTheme="majorBidi" w:cstheme="majorBidi"/>
        </w:rPr>
      </w:pPr>
    </w:p>
    <w:p w14:paraId="6125E938" w14:textId="77777777" w:rsidR="00277CB9" w:rsidRPr="007020E5" w:rsidRDefault="00277CB9" w:rsidP="00277CB9">
      <w:pPr>
        <w:bidi w:val="0"/>
        <w:rPr>
          <w:rFonts w:asciiTheme="majorBidi" w:hAnsiTheme="majorBidi" w:cstheme="majorBidi"/>
          <w:b/>
          <w:bCs w:val="0"/>
          <w:u w:val="single"/>
        </w:rPr>
      </w:pPr>
    </w:p>
    <w:p w14:paraId="0670EE20" w14:textId="6C59DF5B" w:rsidR="00277CB9" w:rsidRDefault="00277CB9" w:rsidP="00277CB9">
      <w:pPr>
        <w:bidi w:val="0"/>
        <w:rPr>
          <w:rFonts w:asciiTheme="majorBidi" w:hAnsiTheme="majorBidi" w:cstheme="majorBidi"/>
          <w:b/>
        </w:rPr>
      </w:pPr>
      <w:r w:rsidRPr="007020E5">
        <w:rPr>
          <w:rFonts w:asciiTheme="majorBidi" w:hAnsiTheme="majorBidi" w:cstheme="majorBidi"/>
          <w:b/>
        </w:rPr>
        <w:t>Change history:</w:t>
      </w:r>
    </w:p>
    <w:p w14:paraId="4EDAA80F" w14:textId="77777777" w:rsidR="00593D10" w:rsidRPr="007020E5" w:rsidRDefault="00593D10" w:rsidP="00593D10">
      <w:pPr>
        <w:bidi w:val="0"/>
        <w:rPr>
          <w:rFonts w:asciiTheme="majorBidi" w:hAnsiTheme="majorBidi" w:cstheme="majorBidi"/>
          <w:b/>
          <w:bCs w:val="0"/>
          <w:rtl/>
        </w:rPr>
      </w:pPr>
    </w:p>
    <w:tbl>
      <w:tblPr>
        <w:bidiVisual/>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20"/>
        <w:gridCol w:w="4497"/>
        <w:gridCol w:w="1560"/>
        <w:gridCol w:w="1453"/>
      </w:tblGrid>
      <w:tr w:rsidR="00593D10" w:rsidRPr="007020E5" w14:paraId="7B0084F0" w14:textId="77777777" w:rsidTr="00593D10">
        <w:trPr>
          <w:jc w:val="center"/>
        </w:trPr>
        <w:tc>
          <w:tcPr>
            <w:tcW w:w="2120" w:type="dxa"/>
            <w:shd w:val="clear" w:color="auto" w:fill="8DB3E2" w:themeFill="text2" w:themeFillTint="66"/>
          </w:tcPr>
          <w:p w14:paraId="3DFC67A7" w14:textId="0A294572" w:rsidR="00593D10" w:rsidRPr="007020E5" w:rsidRDefault="00593D10" w:rsidP="00182654">
            <w:pPr>
              <w:bidi w:val="0"/>
              <w:rPr>
                <w:rFonts w:asciiTheme="majorBidi" w:hAnsiTheme="majorBidi" w:cstheme="majorBidi"/>
                <w:b/>
              </w:rPr>
            </w:pPr>
            <w:r>
              <w:rPr>
                <w:rFonts w:asciiTheme="majorBidi" w:hAnsiTheme="majorBidi" w:cstheme="majorBidi"/>
                <w:b/>
              </w:rPr>
              <w:t>Changed By</w:t>
            </w:r>
          </w:p>
        </w:tc>
        <w:tc>
          <w:tcPr>
            <w:tcW w:w="4497" w:type="dxa"/>
            <w:shd w:val="clear" w:color="auto" w:fill="8DB3E2" w:themeFill="text2" w:themeFillTint="66"/>
            <w:vAlign w:val="center"/>
          </w:tcPr>
          <w:p w14:paraId="356C00DE" w14:textId="69FD85A1" w:rsidR="00593D10" w:rsidRPr="007020E5" w:rsidRDefault="00593D10" w:rsidP="00182654">
            <w:pPr>
              <w:bidi w:val="0"/>
              <w:rPr>
                <w:rFonts w:asciiTheme="majorBidi" w:hAnsiTheme="majorBidi" w:cstheme="majorBidi"/>
                <w:rtl/>
              </w:rPr>
            </w:pPr>
            <w:r w:rsidRPr="007020E5">
              <w:rPr>
                <w:rFonts w:asciiTheme="majorBidi" w:hAnsiTheme="majorBidi" w:cstheme="majorBidi"/>
                <w:b/>
              </w:rPr>
              <w:t>Change Description</w:t>
            </w:r>
          </w:p>
        </w:tc>
        <w:tc>
          <w:tcPr>
            <w:tcW w:w="1560" w:type="dxa"/>
            <w:shd w:val="clear" w:color="auto" w:fill="8DB3E2" w:themeFill="text2" w:themeFillTint="66"/>
            <w:vAlign w:val="center"/>
          </w:tcPr>
          <w:p w14:paraId="0B6A03D1" w14:textId="77777777" w:rsidR="00593D10" w:rsidRPr="007020E5" w:rsidRDefault="00593D10" w:rsidP="00182654">
            <w:pPr>
              <w:bidi w:val="0"/>
              <w:rPr>
                <w:rFonts w:asciiTheme="majorBidi" w:hAnsiTheme="majorBidi" w:cstheme="majorBidi"/>
                <w:b/>
                <w:bCs w:val="0"/>
                <w:rtl/>
              </w:rPr>
            </w:pPr>
            <w:r w:rsidRPr="007020E5">
              <w:rPr>
                <w:rFonts w:asciiTheme="majorBidi" w:hAnsiTheme="majorBidi" w:cstheme="majorBidi"/>
                <w:b/>
              </w:rPr>
              <w:t>Date</w:t>
            </w:r>
          </w:p>
        </w:tc>
        <w:tc>
          <w:tcPr>
            <w:tcW w:w="1453" w:type="dxa"/>
            <w:shd w:val="clear" w:color="auto" w:fill="8DB3E2" w:themeFill="text2" w:themeFillTint="66"/>
            <w:vAlign w:val="center"/>
          </w:tcPr>
          <w:p w14:paraId="7D21211E" w14:textId="77777777" w:rsidR="00593D10" w:rsidRPr="007020E5" w:rsidRDefault="00593D10" w:rsidP="00182654">
            <w:pPr>
              <w:bidi w:val="0"/>
              <w:rPr>
                <w:rFonts w:asciiTheme="majorBidi" w:hAnsiTheme="majorBidi" w:cstheme="majorBidi"/>
                <w:rtl/>
              </w:rPr>
            </w:pPr>
            <w:r w:rsidRPr="007020E5">
              <w:rPr>
                <w:rFonts w:asciiTheme="majorBidi" w:hAnsiTheme="majorBidi" w:cstheme="majorBidi"/>
                <w:b/>
              </w:rPr>
              <w:t>Revision</w:t>
            </w:r>
          </w:p>
        </w:tc>
      </w:tr>
      <w:tr w:rsidR="00593D10" w:rsidRPr="007020E5" w14:paraId="3D9E158F" w14:textId="77777777" w:rsidTr="00593D10">
        <w:trPr>
          <w:jc w:val="center"/>
        </w:trPr>
        <w:tc>
          <w:tcPr>
            <w:tcW w:w="2120" w:type="dxa"/>
          </w:tcPr>
          <w:p w14:paraId="702D107F" w14:textId="77777777" w:rsidR="00593D10" w:rsidRPr="007020E5" w:rsidRDefault="00593D10" w:rsidP="00182654">
            <w:pPr>
              <w:bidi w:val="0"/>
              <w:rPr>
                <w:rFonts w:asciiTheme="majorBidi" w:hAnsiTheme="majorBidi" w:cstheme="majorBidi"/>
                <w:rtl/>
              </w:rPr>
            </w:pPr>
          </w:p>
        </w:tc>
        <w:tc>
          <w:tcPr>
            <w:tcW w:w="4497" w:type="dxa"/>
            <w:shd w:val="clear" w:color="auto" w:fill="auto"/>
          </w:tcPr>
          <w:p w14:paraId="5DF8F3EE" w14:textId="1721364E" w:rsidR="00593D10" w:rsidRPr="007020E5" w:rsidRDefault="00593D10" w:rsidP="00182654">
            <w:pPr>
              <w:bidi w:val="0"/>
              <w:rPr>
                <w:rFonts w:asciiTheme="majorBidi" w:hAnsiTheme="majorBidi" w:cstheme="majorBidi"/>
                <w:rtl/>
              </w:rPr>
            </w:pPr>
          </w:p>
        </w:tc>
        <w:tc>
          <w:tcPr>
            <w:tcW w:w="1560" w:type="dxa"/>
            <w:shd w:val="clear" w:color="auto" w:fill="auto"/>
          </w:tcPr>
          <w:p w14:paraId="32B2DE55" w14:textId="77777777" w:rsidR="00593D10" w:rsidRPr="007020E5" w:rsidRDefault="00593D10" w:rsidP="00182654">
            <w:pPr>
              <w:bidi w:val="0"/>
              <w:rPr>
                <w:rFonts w:asciiTheme="majorBidi" w:hAnsiTheme="majorBidi" w:cstheme="majorBidi"/>
                <w:rtl/>
              </w:rPr>
            </w:pPr>
          </w:p>
        </w:tc>
        <w:tc>
          <w:tcPr>
            <w:tcW w:w="1453" w:type="dxa"/>
            <w:shd w:val="clear" w:color="auto" w:fill="auto"/>
          </w:tcPr>
          <w:p w14:paraId="130839CC" w14:textId="1352263B" w:rsidR="00593D10" w:rsidRPr="007020E5" w:rsidRDefault="00593D10" w:rsidP="00BA1FCE">
            <w:pPr>
              <w:bidi w:val="0"/>
              <w:jc w:val="center"/>
              <w:rPr>
                <w:rFonts w:asciiTheme="majorBidi" w:hAnsiTheme="majorBidi" w:cstheme="majorBidi"/>
                <w:rtl/>
              </w:rPr>
            </w:pPr>
          </w:p>
        </w:tc>
      </w:tr>
      <w:tr w:rsidR="00593D10" w:rsidRPr="007020E5" w14:paraId="7E11F9DD" w14:textId="77777777" w:rsidTr="00593D10">
        <w:trPr>
          <w:jc w:val="center"/>
        </w:trPr>
        <w:tc>
          <w:tcPr>
            <w:tcW w:w="2120" w:type="dxa"/>
          </w:tcPr>
          <w:p w14:paraId="7B9A9BE7" w14:textId="77777777" w:rsidR="00593D10" w:rsidRPr="007020E5" w:rsidRDefault="00593D10" w:rsidP="00182654">
            <w:pPr>
              <w:bidi w:val="0"/>
              <w:rPr>
                <w:rFonts w:asciiTheme="majorBidi" w:hAnsiTheme="majorBidi" w:cstheme="majorBidi"/>
                <w:rtl/>
              </w:rPr>
            </w:pPr>
          </w:p>
        </w:tc>
        <w:tc>
          <w:tcPr>
            <w:tcW w:w="4497" w:type="dxa"/>
            <w:shd w:val="clear" w:color="auto" w:fill="auto"/>
          </w:tcPr>
          <w:p w14:paraId="74ADEF9B" w14:textId="0BDEC0E4" w:rsidR="00593D10" w:rsidRPr="007020E5" w:rsidRDefault="00593D10" w:rsidP="00182654">
            <w:pPr>
              <w:bidi w:val="0"/>
              <w:rPr>
                <w:rFonts w:asciiTheme="majorBidi" w:hAnsiTheme="majorBidi" w:cstheme="majorBidi"/>
                <w:rtl/>
              </w:rPr>
            </w:pPr>
          </w:p>
        </w:tc>
        <w:tc>
          <w:tcPr>
            <w:tcW w:w="1560" w:type="dxa"/>
            <w:shd w:val="clear" w:color="auto" w:fill="auto"/>
          </w:tcPr>
          <w:p w14:paraId="4FCDF349" w14:textId="77777777" w:rsidR="00593D10" w:rsidRPr="007020E5" w:rsidRDefault="00593D10" w:rsidP="00182654">
            <w:pPr>
              <w:bidi w:val="0"/>
              <w:rPr>
                <w:rFonts w:asciiTheme="majorBidi" w:hAnsiTheme="majorBidi" w:cstheme="majorBidi"/>
                <w:rtl/>
              </w:rPr>
            </w:pPr>
          </w:p>
        </w:tc>
        <w:tc>
          <w:tcPr>
            <w:tcW w:w="1453" w:type="dxa"/>
            <w:shd w:val="clear" w:color="auto" w:fill="auto"/>
          </w:tcPr>
          <w:p w14:paraId="2AFB199A" w14:textId="77777777" w:rsidR="00593D10" w:rsidRPr="007020E5" w:rsidRDefault="00593D10" w:rsidP="00182654">
            <w:pPr>
              <w:bidi w:val="0"/>
              <w:rPr>
                <w:rFonts w:asciiTheme="majorBidi" w:hAnsiTheme="majorBidi" w:cstheme="majorBidi"/>
                <w:rtl/>
              </w:rPr>
            </w:pPr>
          </w:p>
        </w:tc>
      </w:tr>
      <w:tr w:rsidR="00593D10" w:rsidRPr="007020E5" w14:paraId="3B49C0C7" w14:textId="77777777" w:rsidTr="00593D10">
        <w:trPr>
          <w:jc w:val="center"/>
        </w:trPr>
        <w:tc>
          <w:tcPr>
            <w:tcW w:w="2120" w:type="dxa"/>
          </w:tcPr>
          <w:p w14:paraId="627F31C3" w14:textId="77777777" w:rsidR="00593D10" w:rsidRPr="007020E5" w:rsidRDefault="00593D10" w:rsidP="00182654">
            <w:pPr>
              <w:bidi w:val="0"/>
              <w:rPr>
                <w:rFonts w:asciiTheme="majorBidi" w:hAnsiTheme="majorBidi" w:cstheme="majorBidi"/>
                <w:rtl/>
              </w:rPr>
            </w:pPr>
          </w:p>
        </w:tc>
        <w:tc>
          <w:tcPr>
            <w:tcW w:w="4497" w:type="dxa"/>
            <w:shd w:val="clear" w:color="auto" w:fill="auto"/>
          </w:tcPr>
          <w:p w14:paraId="12AB9A16" w14:textId="755BEC25" w:rsidR="00593D10" w:rsidRPr="007020E5" w:rsidRDefault="00593D10" w:rsidP="00182654">
            <w:pPr>
              <w:bidi w:val="0"/>
              <w:rPr>
                <w:rFonts w:asciiTheme="majorBidi" w:hAnsiTheme="majorBidi" w:cstheme="majorBidi"/>
                <w:rtl/>
              </w:rPr>
            </w:pPr>
          </w:p>
        </w:tc>
        <w:tc>
          <w:tcPr>
            <w:tcW w:w="1560" w:type="dxa"/>
            <w:shd w:val="clear" w:color="auto" w:fill="auto"/>
          </w:tcPr>
          <w:p w14:paraId="5C42E8C6" w14:textId="77777777" w:rsidR="00593D10" w:rsidRPr="007020E5" w:rsidRDefault="00593D10" w:rsidP="00182654">
            <w:pPr>
              <w:bidi w:val="0"/>
              <w:rPr>
                <w:rFonts w:asciiTheme="majorBidi" w:hAnsiTheme="majorBidi" w:cstheme="majorBidi"/>
                <w:rtl/>
              </w:rPr>
            </w:pPr>
          </w:p>
        </w:tc>
        <w:tc>
          <w:tcPr>
            <w:tcW w:w="1453" w:type="dxa"/>
            <w:shd w:val="clear" w:color="auto" w:fill="auto"/>
          </w:tcPr>
          <w:p w14:paraId="0DE8E945" w14:textId="77777777" w:rsidR="00593D10" w:rsidRPr="007020E5" w:rsidRDefault="00593D10" w:rsidP="00182654">
            <w:pPr>
              <w:bidi w:val="0"/>
              <w:rPr>
                <w:rFonts w:asciiTheme="majorBidi" w:hAnsiTheme="majorBidi" w:cstheme="majorBidi"/>
                <w:rtl/>
              </w:rPr>
            </w:pPr>
          </w:p>
        </w:tc>
      </w:tr>
      <w:tr w:rsidR="00593D10" w:rsidRPr="007020E5" w14:paraId="607F0B0C" w14:textId="77777777" w:rsidTr="00593D10">
        <w:trPr>
          <w:jc w:val="center"/>
        </w:trPr>
        <w:tc>
          <w:tcPr>
            <w:tcW w:w="2120" w:type="dxa"/>
          </w:tcPr>
          <w:p w14:paraId="0875B63A" w14:textId="77777777" w:rsidR="00593D10" w:rsidRPr="007020E5" w:rsidRDefault="00593D10" w:rsidP="00182654">
            <w:pPr>
              <w:bidi w:val="0"/>
              <w:rPr>
                <w:rFonts w:asciiTheme="majorBidi" w:hAnsiTheme="majorBidi" w:cstheme="majorBidi"/>
                <w:rtl/>
              </w:rPr>
            </w:pPr>
          </w:p>
        </w:tc>
        <w:tc>
          <w:tcPr>
            <w:tcW w:w="4497" w:type="dxa"/>
            <w:shd w:val="clear" w:color="auto" w:fill="auto"/>
          </w:tcPr>
          <w:p w14:paraId="17755B6D" w14:textId="44A4FC74" w:rsidR="00593D10" w:rsidRPr="007020E5" w:rsidRDefault="00593D10" w:rsidP="00182654">
            <w:pPr>
              <w:bidi w:val="0"/>
              <w:rPr>
                <w:rFonts w:asciiTheme="majorBidi" w:hAnsiTheme="majorBidi" w:cstheme="majorBidi"/>
                <w:rtl/>
              </w:rPr>
            </w:pPr>
          </w:p>
        </w:tc>
        <w:tc>
          <w:tcPr>
            <w:tcW w:w="1560" w:type="dxa"/>
            <w:shd w:val="clear" w:color="auto" w:fill="auto"/>
          </w:tcPr>
          <w:p w14:paraId="0C4122DE" w14:textId="77777777" w:rsidR="00593D10" w:rsidRPr="007020E5" w:rsidRDefault="00593D10" w:rsidP="00182654">
            <w:pPr>
              <w:bidi w:val="0"/>
              <w:rPr>
                <w:rFonts w:asciiTheme="majorBidi" w:hAnsiTheme="majorBidi" w:cstheme="majorBidi"/>
                <w:rtl/>
              </w:rPr>
            </w:pPr>
          </w:p>
        </w:tc>
        <w:tc>
          <w:tcPr>
            <w:tcW w:w="1453" w:type="dxa"/>
            <w:shd w:val="clear" w:color="auto" w:fill="auto"/>
          </w:tcPr>
          <w:p w14:paraId="39E34FF4" w14:textId="77777777" w:rsidR="00593D10" w:rsidRPr="007020E5" w:rsidRDefault="00593D10" w:rsidP="00182654">
            <w:pPr>
              <w:bidi w:val="0"/>
              <w:rPr>
                <w:rFonts w:asciiTheme="majorBidi" w:hAnsiTheme="majorBidi" w:cstheme="majorBidi"/>
                <w:rtl/>
              </w:rPr>
            </w:pPr>
          </w:p>
        </w:tc>
      </w:tr>
      <w:tr w:rsidR="00593D10" w:rsidRPr="007020E5" w14:paraId="2348E858" w14:textId="77777777" w:rsidTr="00593D10">
        <w:trPr>
          <w:jc w:val="center"/>
        </w:trPr>
        <w:tc>
          <w:tcPr>
            <w:tcW w:w="2120" w:type="dxa"/>
          </w:tcPr>
          <w:p w14:paraId="7307D7DC" w14:textId="77777777" w:rsidR="00593D10" w:rsidRPr="007020E5" w:rsidRDefault="00593D10" w:rsidP="00182654">
            <w:pPr>
              <w:bidi w:val="0"/>
              <w:rPr>
                <w:rFonts w:asciiTheme="majorBidi" w:hAnsiTheme="majorBidi" w:cstheme="majorBidi"/>
                <w:rtl/>
              </w:rPr>
            </w:pPr>
          </w:p>
        </w:tc>
        <w:tc>
          <w:tcPr>
            <w:tcW w:w="4497" w:type="dxa"/>
            <w:shd w:val="clear" w:color="auto" w:fill="auto"/>
          </w:tcPr>
          <w:p w14:paraId="04D7A92C" w14:textId="26DC7882" w:rsidR="00593D10" w:rsidRPr="007020E5" w:rsidRDefault="00593D10" w:rsidP="00182654">
            <w:pPr>
              <w:bidi w:val="0"/>
              <w:rPr>
                <w:rFonts w:asciiTheme="majorBidi" w:hAnsiTheme="majorBidi" w:cstheme="majorBidi"/>
                <w:rtl/>
              </w:rPr>
            </w:pPr>
          </w:p>
        </w:tc>
        <w:tc>
          <w:tcPr>
            <w:tcW w:w="1560" w:type="dxa"/>
            <w:shd w:val="clear" w:color="auto" w:fill="auto"/>
          </w:tcPr>
          <w:p w14:paraId="6081C058" w14:textId="77777777" w:rsidR="00593D10" w:rsidRPr="007020E5" w:rsidRDefault="00593D10" w:rsidP="00182654">
            <w:pPr>
              <w:bidi w:val="0"/>
              <w:rPr>
                <w:rFonts w:asciiTheme="majorBidi" w:hAnsiTheme="majorBidi" w:cstheme="majorBidi"/>
                <w:rtl/>
              </w:rPr>
            </w:pPr>
          </w:p>
        </w:tc>
        <w:tc>
          <w:tcPr>
            <w:tcW w:w="1453" w:type="dxa"/>
            <w:shd w:val="clear" w:color="auto" w:fill="auto"/>
          </w:tcPr>
          <w:p w14:paraId="6CBCD51F" w14:textId="77777777" w:rsidR="00593D10" w:rsidRPr="007020E5" w:rsidRDefault="00593D10" w:rsidP="00182654">
            <w:pPr>
              <w:bidi w:val="0"/>
              <w:rPr>
                <w:rFonts w:asciiTheme="majorBidi" w:hAnsiTheme="majorBidi" w:cstheme="majorBidi"/>
                <w:rtl/>
              </w:rPr>
            </w:pPr>
          </w:p>
        </w:tc>
      </w:tr>
      <w:tr w:rsidR="00593D10" w:rsidRPr="007020E5" w14:paraId="1DA694CB" w14:textId="77777777" w:rsidTr="00593D10">
        <w:trPr>
          <w:jc w:val="center"/>
        </w:trPr>
        <w:tc>
          <w:tcPr>
            <w:tcW w:w="2120" w:type="dxa"/>
          </w:tcPr>
          <w:p w14:paraId="4DEB2D3D" w14:textId="77777777" w:rsidR="00593D10" w:rsidRPr="007020E5" w:rsidRDefault="00593D10" w:rsidP="00182654">
            <w:pPr>
              <w:bidi w:val="0"/>
              <w:rPr>
                <w:rFonts w:asciiTheme="majorBidi" w:hAnsiTheme="majorBidi" w:cstheme="majorBidi"/>
                <w:rtl/>
              </w:rPr>
            </w:pPr>
          </w:p>
        </w:tc>
        <w:tc>
          <w:tcPr>
            <w:tcW w:w="4497" w:type="dxa"/>
            <w:shd w:val="clear" w:color="auto" w:fill="auto"/>
          </w:tcPr>
          <w:p w14:paraId="3F0648F7" w14:textId="0EF0FB73" w:rsidR="00593D10" w:rsidRPr="007020E5" w:rsidRDefault="00593D10" w:rsidP="00182654">
            <w:pPr>
              <w:bidi w:val="0"/>
              <w:rPr>
                <w:rFonts w:asciiTheme="majorBidi" w:hAnsiTheme="majorBidi" w:cstheme="majorBidi"/>
                <w:rtl/>
              </w:rPr>
            </w:pPr>
          </w:p>
        </w:tc>
        <w:tc>
          <w:tcPr>
            <w:tcW w:w="1560" w:type="dxa"/>
            <w:shd w:val="clear" w:color="auto" w:fill="auto"/>
          </w:tcPr>
          <w:p w14:paraId="6F2A1321" w14:textId="77777777" w:rsidR="00593D10" w:rsidRPr="007020E5" w:rsidRDefault="00593D10" w:rsidP="00182654">
            <w:pPr>
              <w:bidi w:val="0"/>
              <w:rPr>
                <w:rFonts w:asciiTheme="majorBidi" w:hAnsiTheme="majorBidi" w:cstheme="majorBidi"/>
                <w:rtl/>
              </w:rPr>
            </w:pPr>
          </w:p>
        </w:tc>
        <w:tc>
          <w:tcPr>
            <w:tcW w:w="1453" w:type="dxa"/>
            <w:shd w:val="clear" w:color="auto" w:fill="auto"/>
          </w:tcPr>
          <w:p w14:paraId="3C2CCC4E" w14:textId="77777777" w:rsidR="00593D10" w:rsidRPr="007020E5" w:rsidRDefault="00593D10" w:rsidP="00182654">
            <w:pPr>
              <w:bidi w:val="0"/>
              <w:rPr>
                <w:rFonts w:asciiTheme="majorBidi" w:hAnsiTheme="majorBidi" w:cstheme="majorBidi"/>
                <w:rtl/>
              </w:rPr>
            </w:pPr>
          </w:p>
        </w:tc>
      </w:tr>
      <w:tr w:rsidR="00593D10" w:rsidRPr="007020E5" w14:paraId="749AE6D4" w14:textId="77777777" w:rsidTr="00593D10">
        <w:trPr>
          <w:jc w:val="center"/>
        </w:trPr>
        <w:tc>
          <w:tcPr>
            <w:tcW w:w="2120" w:type="dxa"/>
          </w:tcPr>
          <w:p w14:paraId="1747050B" w14:textId="77777777" w:rsidR="00593D10" w:rsidRPr="007020E5" w:rsidRDefault="00593D10" w:rsidP="00182654">
            <w:pPr>
              <w:bidi w:val="0"/>
              <w:rPr>
                <w:rFonts w:asciiTheme="majorBidi" w:hAnsiTheme="majorBidi" w:cstheme="majorBidi"/>
                <w:rtl/>
              </w:rPr>
            </w:pPr>
          </w:p>
        </w:tc>
        <w:tc>
          <w:tcPr>
            <w:tcW w:w="4497" w:type="dxa"/>
            <w:shd w:val="clear" w:color="auto" w:fill="auto"/>
          </w:tcPr>
          <w:p w14:paraId="1AA6FC07" w14:textId="52335B6B" w:rsidR="00593D10" w:rsidRPr="007020E5" w:rsidRDefault="00593D10" w:rsidP="00182654">
            <w:pPr>
              <w:bidi w:val="0"/>
              <w:rPr>
                <w:rFonts w:asciiTheme="majorBidi" w:hAnsiTheme="majorBidi" w:cstheme="majorBidi"/>
                <w:rtl/>
              </w:rPr>
            </w:pPr>
          </w:p>
        </w:tc>
        <w:tc>
          <w:tcPr>
            <w:tcW w:w="1560" w:type="dxa"/>
            <w:shd w:val="clear" w:color="auto" w:fill="auto"/>
          </w:tcPr>
          <w:p w14:paraId="131F4893" w14:textId="77777777" w:rsidR="00593D10" w:rsidRPr="007020E5" w:rsidRDefault="00593D10" w:rsidP="00182654">
            <w:pPr>
              <w:bidi w:val="0"/>
              <w:rPr>
                <w:rFonts w:asciiTheme="majorBidi" w:hAnsiTheme="majorBidi" w:cstheme="majorBidi"/>
                <w:rtl/>
              </w:rPr>
            </w:pPr>
          </w:p>
        </w:tc>
        <w:tc>
          <w:tcPr>
            <w:tcW w:w="1453" w:type="dxa"/>
            <w:shd w:val="clear" w:color="auto" w:fill="auto"/>
          </w:tcPr>
          <w:p w14:paraId="322FF370" w14:textId="77777777" w:rsidR="00593D10" w:rsidRPr="007020E5" w:rsidRDefault="00593D10" w:rsidP="00182654">
            <w:pPr>
              <w:bidi w:val="0"/>
              <w:rPr>
                <w:rFonts w:asciiTheme="majorBidi" w:hAnsiTheme="majorBidi" w:cstheme="majorBidi"/>
                <w:rtl/>
              </w:rPr>
            </w:pPr>
          </w:p>
        </w:tc>
      </w:tr>
      <w:tr w:rsidR="00593D10" w:rsidRPr="007020E5" w14:paraId="3113B148" w14:textId="77777777" w:rsidTr="00593D10">
        <w:trPr>
          <w:jc w:val="center"/>
        </w:trPr>
        <w:tc>
          <w:tcPr>
            <w:tcW w:w="2120" w:type="dxa"/>
          </w:tcPr>
          <w:p w14:paraId="04BC6A91" w14:textId="77777777" w:rsidR="00593D10" w:rsidRPr="007020E5" w:rsidRDefault="00593D10" w:rsidP="00182654">
            <w:pPr>
              <w:bidi w:val="0"/>
              <w:rPr>
                <w:rFonts w:asciiTheme="majorBidi" w:hAnsiTheme="majorBidi" w:cstheme="majorBidi"/>
                <w:rtl/>
              </w:rPr>
            </w:pPr>
          </w:p>
        </w:tc>
        <w:tc>
          <w:tcPr>
            <w:tcW w:w="4497" w:type="dxa"/>
            <w:shd w:val="clear" w:color="auto" w:fill="auto"/>
          </w:tcPr>
          <w:p w14:paraId="7596365E" w14:textId="1A99436D" w:rsidR="00593D10" w:rsidRPr="007020E5" w:rsidRDefault="00593D10" w:rsidP="00182654">
            <w:pPr>
              <w:bidi w:val="0"/>
              <w:rPr>
                <w:rFonts w:asciiTheme="majorBidi" w:hAnsiTheme="majorBidi" w:cstheme="majorBidi"/>
                <w:rtl/>
              </w:rPr>
            </w:pPr>
          </w:p>
        </w:tc>
        <w:tc>
          <w:tcPr>
            <w:tcW w:w="1560" w:type="dxa"/>
            <w:shd w:val="clear" w:color="auto" w:fill="auto"/>
          </w:tcPr>
          <w:p w14:paraId="1EB0AEF5" w14:textId="77777777" w:rsidR="00593D10" w:rsidRPr="007020E5" w:rsidRDefault="00593D10" w:rsidP="00182654">
            <w:pPr>
              <w:bidi w:val="0"/>
              <w:rPr>
                <w:rFonts w:asciiTheme="majorBidi" w:hAnsiTheme="majorBidi" w:cstheme="majorBidi"/>
                <w:rtl/>
              </w:rPr>
            </w:pPr>
          </w:p>
        </w:tc>
        <w:tc>
          <w:tcPr>
            <w:tcW w:w="1453" w:type="dxa"/>
            <w:shd w:val="clear" w:color="auto" w:fill="auto"/>
          </w:tcPr>
          <w:p w14:paraId="7B34BBC0" w14:textId="77777777" w:rsidR="00593D10" w:rsidRPr="007020E5" w:rsidRDefault="00593D10" w:rsidP="00182654">
            <w:pPr>
              <w:bidi w:val="0"/>
              <w:rPr>
                <w:rFonts w:asciiTheme="majorBidi" w:hAnsiTheme="majorBidi" w:cstheme="majorBidi"/>
                <w:rtl/>
              </w:rPr>
            </w:pPr>
          </w:p>
        </w:tc>
      </w:tr>
      <w:tr w:rsidR="00593D10" w:rsidRPr="007020E5" w14:paraId="59889D39" w14:textId="77777777" w:rsidTr="00593D10">
        <w:trPr>
          <w:jc w:val="center"/>
        </w:trPr>
        <w:tc>
          <w:tcPr>
            <w:tcW w:w="2120" w:type="dxa"/>
          </w:tcPr>
          <w:p w14:paraId="7C58EB7B" w14:textId="77777777" w:rsidR="00593D10" w:rsidRPr="007020E5" w:rsidRDefault="00593D10" w:rsidP="00182654">
            <w:pPr>
              <w:bidi w:val="0"/>
              <w:rPr>
                <w:rFonts w:asciiTheme="majorBidi" w:hAnsiTheme="majorBidi" w:cstheme="majorBidi"/>
                <w:rtl/>
              </w:rPr>
            </w:pPr>
          </w:p>
        </w:tc>
        <w:tc>
          <w:tcPr>
            <w:tcW w:w="4497" w:type="dxa"/>
            <w:shd w:val="clear" w:color="auto" w:fill="auto"/>
          </w:tcPr>
          <w:p w14:paraId="5B84ECCC" w14:textId="4B50F878" w:rsidR="00593D10" w:rsidRPr="007020E5" w:rsidRDefault="00593D10" w:rsidP="00182654">
            <w:pPr>
              <w:bidi w:val="0"/>
              <w:rPr>
                <w:rFonts w:asciiTheme="majorBidi" w:hAnsiTheme="majorBidi" w:cstheme="majorBidi"/>
                <w:rtl/>
              </w:rPr>
            </w:pPr>
          </w:p>
        </w:tc>
        <w:tc>
          <w:tcPr>
            <w:tcW w:w="1560" w:type="dxa"/>
            <w:shd w:val="clear" w:color="auto" w:fill="auto"/>
          </w:tcPr>
          <w:p w14:paraId="157D3F8E" w14:textId="77777777" w:rsidR="00593D10" w:rsidRPr="007020E5" w:rsidRDefault="00593D10" w:rsidP="00182654">
            <w:pPr>
              <w:bidi w:val="0"/>
              <w:rPr>
                <w:rFonts w:asciiTheme="majorBidi" w:hAnsiTheme="majorBidi" w:cstheme="majorBidi"/>
                <w:rtl/>
              </w:rPr>
            </w:pPr>
          </w:p>
        </w:tc>
        <w:tc>
          <w:tcPr>
            <w:tcW w:w="1453" w:type="dxa"/>
            <w:shd w:val="clear" w:color="auto" w:fill="auto"/>
          </w:tcPr>
          <w:p w14:paraId="00FBDE37" w14:textId="77777777" w:rsidR="00593D10" w:rsidRPr="007020E5" w:rsidRDefault="00593D10" w:rsidP="00182654">
            <w:pPr>
              <w:bidi w:val="0"/>
              <w:rPr>
                <w:rFonts w:asciiTheme="majorBidi" w:hAnsiTheme="majorBidi" w:cstheme="majorBidi"/>
                <w:rtl/>
              </w:rPr>
            </w:pPr>
          </w:p>
        </w:tc>
      </w:tr>
      <w:tr w:rsidR="00593D10" w:rsidRPr="007020E5" w14:paraId="355E190D" w14:textId="77777777" w:rsidTr="00593D10">
        <w:trPr>
          <w:jc w:val="center"/>
        </w:trPr>
        <w:tc>
          <w:tcPr>
            <w:tcW w:w="2120" w:type="dxa"/>
          </w:tcPr>
          <w:p w14:paraId="3C9C2ADF" w14:textId="77777777" w:rsidR="00593D10" w:rsidRPr="007020E5" w:rsidRDefault="00593D10" w:rsidP="00182654">
            <w:pPr>
              <w:bidi w:val="0"/>
              <w:rPr>
                <w:rFonts w:asciiTheme="majorBidi" w:hAnsiTheme="majorBidi" w:cstheme="majorBidi"/>
                <w:rtl/>
              </w:rPr>
            </w:pPr>
          </w:p>
        </w:tc>
        <w:tc>
          <w:tcPr>
            <w:tcW w:w="4497" w:type="dxa"/>
            <w:shd w:val="clear" w:color="auto" w:fill="auto"/>
          </w:tcPr>
          <w:p w14:paraId="69048B37" w14:textId="7A4ED05B" w:rsidR="00593D10" w:rsidRPr="007020E5" w:rsidRDefault="00593D10" w:rsidP="00182654">
            <w:pPr>
              <w:bidi w:val="0"/>
              <w:rPr>
                <w:rFonts w:asciiTheme="majorBidi" w:hAnsiTheme="majorBidi" w:cstheme="majorBidi"/>
                <w:rtl/>
              </w:rPr>
            </w:pPr>
          </w:p>
        </w:tc>
        <w:tc>
          <w:tcPr>
            <w:tcW w:w="1560" w:type="dxa"/>
            <w:shd w:val="clear" w:color="auto" w:fill="auto"/>
          </w:tcPr>
          <w:p w14:paraId="6E5DBDC8" w14:textId="77777777" w:rsidR="00593D10" w:rsidRPr="007020E5" w:rsidRDefault="00593D10" w:rsidP="00182654">
            <w:pPr>
              <w:bidi w:val="0"/>
              <w:rPr>
                <w:rFonts w:asciiTheme="majorBidi" w:hAnsiTheme="majorBidi" w:cstheme="majorBidi"/>
                <w:rtl/>
              </w:rPr>
            </w:pPr>
          </w:p>
        </w:tc>
        <w:tc>
          <w:tcPr>
            <w:tcW w:w="1453" w:type="dxa"/>
            <w:shd w:val="clear" w:color="auto" w:fill="auto"/>
          </w:tcPr>
          <w:p w14:paraId="1D4684B7" w14:textId="77777777" w:rsidR="00593D10" w:rsidRPr="007020E5" w:rsidRDefault="00593D10" w:rsidP="00182654">
            <w:pPr>
              <w:bidi w:val="0"/>
              <w:rPr>
                <w:rFonts w:asciiTheme="majorBidi" w:hAnsiTheme="majorBidi" w:cstheme="majorBidi"/>
                <w:rtl/>
              </w:rPr>
            </w:pPr>
          </w:p>
        </w:tc>
      </w:tr>
      <w:tr w:rsidR="00593D10" w:rsidRPr="007020E5" w14:paraId="400641AE" w14:textId="77777777" w:rsidTr="00593D10">
        <w:trPr>
          <w:jc w:val="center"/>
        </w:trPr>
        <w:tc>
          <w:tcPr>
            <w:tcW w:w="2120" w:type="dxa"/>
          </w:tcPr>
          <w:p w14:paraId="0D82CF99" w14:textId="77777777" w:rsidR="00593D10" w:rsidRPr="007020E5" w:rsidRDefault="00593D10" w:rsidP="00182654">
            <w:pPr>
              <w:bidi w:val="0"/>
              <w:rPr>
                <w:rFonts w:asciiTheme="majorBidi" w:hAnsiTheme="majorBidi" w:cstheme="majorBidi"/>
                <w:rtl/>
              </w:rPr>
            </w:pPr>
          </w:p>
        </w:tc>
        <w:tc>
          <w:tcPr>
            <w:tcW w:w="4497" w:type="dxa"/>
            <w:shd w:val="clear" w:color="auto" w:fill="auto"/>
          </w:tcPr>
          <w:p w14:paraId="75F3E6E1" w14:textId="4E257192" w:rsidR="00593D10" w:rsidRPr="007020E5" w:rsidRDefault="00593D10" w:rsidP="00182654">
            <w:pPr>
              <w:bidi w:val="0"/>
              <w:rPr>
                <w:rFonts w:asciiTheme="majorBidi" w:hAnsiTheme="majorBidi" w:cstheme="majorBidi"/>
                <w:rtl/>
              </w:rPr>
            </w:pPr>
          </w:p>
        </w:tc>
        <w:tc>
          <w:tcPr>
            <w:tcW w:w="1560" w:type="dxa"/>
            <w:shd w:val="clear" w:color="auto" w:fill="auto"/>
          </w:tcPr>
          <w:p w14:paraId="28ED39CE" w14:textId="77777777" w:rsidR="00593D10" w:rsidRPr="007020E5" w:rsidRDefault="00593D10" w:rsidP="00182654">
            <w:pPr>
              <w:bidi w:val="0"/>
              <w:rPr>
                <w:rFonts w:asciiTheme="majorBidi" w:hAnsiTheme="majorBidi" w:cstheme="majorBidi"/>
                <w:rtl/>
              </w:rPr>
            </w:pPr>
          </w:p>
        </w:tc>
        <w:tc>
          <w:tcPr>
            <w:tcW w:w="1453" w:type="dxa"/>
            <w:shd w:val="clear" w:color="auto" w:fill="auto"/>
          </w:tcPr>
          <w:p w14:paraId="2FCF5540" w14:textId="77777777" w:rsidR="00593D10" w:rsidRPr="007020E5" w:rsidRDefault="00593D10" w:rsidP="00182654">
            <w:pPr>
              <w:bidi w:val="0"/>
              <w:rPr>
                <w:rFonts w:asciiTheme="majorBidi" w:hAnsiTheme="majorBidi" w:cstheme="majorBidi"/>
                <w:rtl/>
              </w:rPr>
            </w:pPr>
          </w:p>
        </w:tc>
      </w:tr>
      <w:tr w:rsidR="00593D10" w:rsidRPr="007020E5" w14:paraId="3B4C56AA" w14:textId="77777777" w:rsidTr="00593D10">
        <w:trPr>
          <w:jc w:val="center"/>
        </w:trPr>
        <w:tc>
          <w:tcPr>
            <w:tcW w:w="2120" w:type="dxa"/>
          </w:tcPr>
          <w:p w14:paraId="63483445" w14:textId="77777777" w:rsidR="00593D10" w:rsidRPr="007020E5" w:rsidRDefault="00593D10" w:rsidP="00182654">
            <w:pPr>
              <w:bidi w:val="0"/>
              <w:rPr>
                <w:rFonts w:asciiTheme="majorBidi" w:hAnsiTheme="majorBidi" w:cstheme="majorBidi"/>
                <w:rtl/>
              </w:rPr>
            </w:pPr>
          </w:p>
        </w:tc>
        <w:tc>
          <w:tcPr>
            <w:tcW w:w="4497" w:type="dxa"/>
            <w:shd w:val="clear" w:color="auto" w:fill="auto"/>
          </w:tcPr>
          <w:p w14:paraId="4B128A59" w14:textId="6E62E716" w:rsidR="00593D10" w:rsidRPr="007020E5" w:rsidRDefault="00593D10" w:rsidP="00182654">
            <w:pPr>
              <w:bidi w:val="0"/>
              <w:rPr>
                <w:rFonts w:asciiTheme="majorBidi" w:hAnsiTheme="majorBidi" w:cstheme="majorBidi"/>
                <w:rtl/>
              </w:rPr>
            </w:pPr>
          </w:p>
        </w:tc>
        <w:tc>
          <w:tcPr>
            <w:tcW w:w="1560" w:type="dxa"/>
            <w:shd w:val="clear" w:color="auto" w:fill="auto"/>
          </w:tcPr>
          <w:p w14:paraId="215265E1" w14:textId="77777777" w:rsidR="00593D10" w:rsidRPr="007020E5" w:rsidRDefault="00593D10" w:rsidP="00182654">
            <w:pPr>
              <w:bidi w:val="0"/>
              <w:rPr>
                <w:rFonts w:asciiTheme="majorBidi" w:hAnsiTheme="majorBidi" w:cstheme="majorBidi"/>
                <w:rtl/>
              </w:rPr>
            </w:pPr>
          </w:p>
        </w:tc>
        <w:tc>
          <w:tcPr>
            <w:tcW w:w="1453" w:type="dxa"/>
            <w:shd w:val="clear" w:color="auto" w:fill="auto"/>
          </w:tcPr>
          <w:p w14:paraId="711B31A4" w14:textId="77777777" w:rsidR="00593D10" w:rsidRPr="007020E5" w:rsidRDefault="00593D10" w:rsidP="00182654">
            <w:pPr>
              <w:bidi w:val="0"/>
              <w:rPr>
                <w:rFonts w:asciiTheme="majorBidi" w:hAnsiTheme="majorBidi" w:cstheme="majorBidi"/>
                <w:rtl/>
              </w:rPr>
            </w:pPr>
          </w:p>
        </w:tc>
      </w:tr>
      <w:tr w:rsidR="00593D10" w:rsidRPr="007020E5" w14:paraId="02D3F6E9" w14:textId="77777777" w:rsidTr="00593D10">
        <w:trPr>
          <w:jc w:val="center"/>
        </w:trPr>
        <w:tc>
          <w:tcPr>
            <w:tcW w:w="2120" w:type="dxa"/>
          </w:tcPr>
          <w:p w14:paraId="75DBAB65" w14:textId="77777777" w:rsidR="00593D10" w:rsidRPr="007020E5" w:rsidRDefault="00593D10" w:rsidP="00182654">
            <w:pPr>
              <w:bidi w:val="0"/>
              <w:rPr>
                <w:rFonts w:asciiTheme="majorBidi" w:hAnsiTheme="majorBidi" w:cstheme="majorBidi"/>
                <w:rtl/>
              </w:rPr>
            </w:pPr>
          </w:p>
        </w:tc>
        <w:tc>
          <w:tcPr>
            <w:tcW w:w="4497" w:type="dxa"/>
            <w:shd w:val="clear" w:color="auto" w:fill="auto"/>
          </w:tcPr>
          <w:p w14:paraId="7AA59BC9" w14:textId="640A2FE1" w:rsidR="00593D10" w:rsidRPr="007020E5" w:rsidRDefault="00593D10" w:rsidP="00182654">
            <w:pPr>
              <w:bidi w:val="0"/>
              <w:rPr>
                <w:rFonts w:asciiTheme="majorBidi" w:hAnsiTheme="majorBidi" w:cstheme="majorBidi"/>
                <w:rtl/>
              </w:rPr>
            </w:pPr>
          </w:p>
        </w:tc>
        <w:tc>
          <w:tcPr>
            <w:tcW w:w="1560" w:type="dxa"/>
            <w:shd w:val="clear" w:color="auto" w:fill="auto"/>
          </w:tcPr>
          <w:p w14:paraId="3E565AAA" w14:textId="77777777" w:rsidR="00593D10" w:rsidRPr="007020E5" w:rsidRDefault="00593D10" w:rsidP="00182654">
            <w:pPr>
              <w:bidi w:val="0"/>
              <w:rPr>
                <w:rFonts w:asciiTheme="majorBidi" w:hAnsiTheme="majorBidi" w:cstheme="majorBidi"/>
                <w:rtl/>
              </w:rPr>
            </w:pPr>
          </w:p>
        </w:tc>
        <w:tc>
          <w:tcPr>
            <w:tcW w:w="1453" w:type="dxa"/>
            <w:shd w:val="clear" w:color="auto" w:fill="auto"/>
          </w:tcPr>
          <w:p w14:paraId="11E11449" w14:textId="77777777" w:rsidR="00593D10" w:rsidRPr="007020E5" w:rsidRDefault="00593D10" w:rsidP="00182654">
            <w:pPr>
              <w:bidi w:val="0"/>
              <w:rPr>
                <w:rFonts w:asciiTheme="majorBidi" w:hAnsiTheme="majorBidi" w:cstheme="majorBidi"/>
                <w:rtl/>
              </w:rPr>
            </w:pPr>
          </w:p>
        </w:tc>
      </w:tr>
      <w:tr w:rsidR="00593D10" w:rsidRPr="007020E5" w14:paraId="4386319C" w14:textId="77777777" w:rsidTr="00593D10">
        <w:trPr>
          <w:jc w:val="center"/>
        </w:trPr>
        <w:tc>
          <w:tcPr>
            <w:tcW w:w="2120" w:type="dxa"/>
          </w:tcPr>
          <w:p w14:paraId="693DAD33" w14:textId="77777777" w:rsidR="00593D10" w:rsidRPr="007020E5" w:rsidRDefault="00593D10" w:rsidP="00182654">
            <w:pPr>
              <w:bidi w:val="0"/>
              <w:rPr>
                <w:rFonts w:asciiTheme="majorBidi" w:hAnsiTheme="majorBidi" w:cstheme="majorBidi"/>
                <w:rtl/>
              </w:rPr>
            </w:pPr>
          </w:p>
        </w:tc>
        <w:tc>
          <w:tcPr>
            <w:tcW w:w="4497" w:type="dxa"/>
            <w:shd w:val="clear" w:color="auto" w:fill="auto"/>
          </w:tcPr>
          <w:p w14:paraId="18B3F993" w14:textId="074B27AC" w:rsidR="00593D10" w:rsidRPr="007020E5" w:rsidRDefault="00593D10" w:rsidP="00182654">
            <w:pPr>
              <w:bidi w:val="0"/>
              <w:rPr>
                <w:rFonts w:asciiTheme="majorBidi" w:hAnsiTheme="majorBidi" w:cstheme="majorBidi"/>
                <w:rtl/>
              </w:rPr>
            </w:pPr>
          </w:p>
        </w:tc>
        <w:tc>
          <w:tcPr>
            <w:tcW w:w="1560" w:type="dxa"/>
            <w:shd w:val="clear" w:color="auto" w:fill="auto"/>
          </w:tcPr>
          <w:p w14:paraId="4B7A4755" w14:textId="77777777" w:rsidR="00593D10" w:rsidRPr="007020E5" w:rsidRDefault="00593D10" w:rsidP="00182654">
            <w:pPr>
              <w:bidi w:val="0"/>
              <w:rPr>
                <w:rFonts w:asciiTheme="majorBidi" w:hAnsiTheme="majorBidi" w:cstheme="majorBidi"/>
                <w:rtl/>
              </w:rPr>
            </w:pPr>
          </w:p>
        </w:tc>
        <w:tc>
          <w:tcPr>
            <w:tcW w:w="1453" w:type="dxa"/>
            <w:shd w:val="clear" w:color="auto" w:fill="auto"/>
          </w:tcPr>
          <w:p w14:paraId="2D0F6AF0" w14:textId="77777777" w:rsidR="00593D10" w:rsidRPr="007020E5" w:rsidRDefault="00593D10" w:rsidP="00182654">
            <w:pPr>
              <w:bidi w:val="0"/>
              <w:rPr>
                <w:rFonts w:asciiTheme="majorBidi" w:hAnsiTheme="majorBidi" w:cstheme="majorBidi"/>
                <w:rtl/>
              </w:rPr>
            </w:pPr>
          </w:p>
        </w:tc>
      </w:tr>
    </w:tbl>
    <w:p w14:paraId="0E29FEE6" w14:textId="77777777" w:rsidR="00277CB9" w:rsidRPr="007020E5" w:rsidRDefault="00277CB9" w:rsidP="00277CB9">
      <w:pPr>
        <w:bidi w:val="0"/>
        <w:rPr>
          <w:rFonts w:asciiTheme="majorBidi" w:hAnsiTheme="majorBidi" w:cstheme="majorBidi"/>
          <w:b/>
          <w:bCs w:val="0"/>
          <w:sz w:val="28"/>
          <w:szCs w:val="28"/>
          <w:u w:val="single"/>
        </w:rPr>
      </w:pPr>
    </w:p>
    <w:p w14:paraId="1C0C9339" w14:textId="5C784E8F" w:rsidR="00786B87" w:rsidRPr="00786B87" w:rsidRDefault="00786B87" w:rsidP="00786B87">
      <w:pPr>
        <w:bidi w:val="0"/>
        <w:rPr>
          <w:rFonts w:asciiTheme="majorBidi" w:hAnsiTheme="majorBidi" w:cstheme="majorBidi"/>
          <w:b/>
          <w:bCs w:val="0"/>
          <w:i/>
          <w:iCs/>
          <w:sz w:val="28"/>
          <w:szCs w:val="28"/>
          <w:u w:val="single"/>
        </w:rPr>
      </w:pPr>
      <w:bookmarkStart w:id="2" w:name="_Toc438089597"/>
      <w:bookmarkStart w:id="3" w:name="_Toc304369213"/>
      <w:bookmarkStart w:id="4" w:name="_Toc378136805"/>
      <w:bookmarkStart w:id="5" w:name="_Toc415996528"/>
      <w:bookmarkStart w:id="6" w:name="_Toc104044530"/>
      <w:r w:rsidRPr="00786B87">
        <w:rPr>
          <w:rFonts w:asciiTheme="majorBidi" w:hAnsiTheme="majorBidi" w:cstheme="majorBidi"/>
          <w:i/>
          <w:iCs/>
        </w:rPr>
        <w:t>&lt;</w:t>
      </w:r>
      <w:r w:rsidRPr="00786B87">
        <w:rPr>
          <w:rFonts w:ascii="Times New Roman" w:hAnsi="Times New Roman" w:cs="Times New Roman"/>
          <w:bCs w:val="0"/>
          <w:i/>
          <w:iCs/>
          <w:color w:val="0070C0"/>
        </w:rPr>
        <w:t>General instructions and examples for document’s filling are written in blue.</w:t>
      </w:r>
      <w:r w:rsidRPr="00786B87">
        <w:rPr>
          <w:rFonts w:ascii="Times New Roman" w:hAnsi="Times New Roman" w:cs="Times New Roman"/>
          <w:bCs w:val="0"/>
          <w:i/>
          <w:iCs/>
          <w:color w:val="0070C0"/>
        </w:rPr>
        <w:br/>
        <w:t xml:space="preserve"> These instructions should be deleted</w:t>
      </w:r>
      <w:r w:rsidRPr="00786B87">
        <w:rPr>
          <w:rFonts w:ascii="Times New Roman" w:hAnsi="Times New Roman" w:cs="Times New Roman"/>
          <w:bCs w:val="0"/>
          <w:i/>
          <w:iCs/>
          <w:color w:val="0070C0"/>
          <w:rtl/>
        </w:rPr>
        <w:t xml:space="preserve"> </w:t>
      </w:r>
      <w:r w:rsidRPr="00786B87">
        <w:rPr>
          <w:rFonts w:ascii="Times New Roman" w:hAnsi="Times New Roman" w:cs="Times New Roman"/>
          <w:bCs w:val="0"/>
          <w:i/>
          <w:iCs/>
          <w:color w:val="0070C0"/>
        </w:rPr>
        <w:t>or replaced by applicable information&gt;</w:t>
      </w:r>
    </w:p>
    <w:p w14:paraId="669DD31B" w14:textId="0D316F12" w:rsidR="003D5226" w:rsidRPr="00053DD3" w:rsidDel="003D5226" w:rsidRDefault="003D5226">
      <w:pPr>
        <w:pStyle w:val="Heading2"/>
        <w:keepLines w:val="0"/>
        <w:numPr>
          <w:ilvl w:val="0"/>
          <w:numId w:val="0"/>
        </w:numPr>
        <w:tabs>
          <w:tab w:val="clear" w:pos="832"/>
        </w:tabs>
        <w:bidi w:val="0"/>
        <w:spacing w:before="360" w:after="120"/>
        <w:ind w:right="567"/>
        <w:rPr>
          <w:del w:id="7" w:author="Micha Segev" w:date="2023-06-19T23:49:00Z"/>
          <w:moveTo w:id="8" w:author="Micha Segev" w:date="2023-06-19T23:49:00Z"/>
          <w:rFonts w:asciiTheme="majorBidi" w:hAnsiTheme="majorBidi" w:cstheme="majorBidi"/>
          <w:b/>
          <w:bCs/>
        </w:rPr>
        <w:pPrChange w:id="9" w:author="Micha Segev" w:date="2023-06-20T00:09:00Z">
          <w:pPr>
            <w:pStyle w:val="Heading2"/>
            <w:keepLines w:val="0"/>
            <w:numPr>
              <w:numId w:val="20"/>
            </w:numPr>
            <w:tabs>
              <w:tab w:val="clear" w:pos="832"/>
              <w:tab w:val="num" w:pos="567"/>
            </w:tabs>
            <w:bidi w:val="0"/>
            <w:spacing w:before="360" w:after="120"/>
            <w:ind w:left="567" w:right="567" w:hanging="567"/>
          </w:pPr>
        </w:pPrChange>
      </w:pPr>
      <w:moveToRangeStart w:id="10" w:author="Micha Segev" w:date="2023-06-19T23:49:00Z" w:name="move138110956"/>
      <w:moveTo w:id="11" w:author="Micha Segev" w:date="2023-06-19T23:49:00Z">
        <w:del w:id="12" w:author="Micha Segev" w:date="2023-06-19T23:49:00Z">
          <w:r w:rsidRPr="00053DD3" w:rsidDel="003D5226">
            <w:rPr>
              <w:rFonts w:asciiTheme="majorBidi" w:hAnsiTheme="majorBidi" w:cstheme="majorBidi"/>
              <w:b/>
              <w:bCs/>
            </w:rPr>
            <w:lastRenderedPageBreak/>
            <w:delText xml:space="preserve">Document Conventions and Notation </w:delText>
          </w:r>
        </w:del>
      </w:moveTo>
    </w:p>
    <w:p w14:paraId="4FB8B2B6" w14:textId="77777777" w:rsidR="003D5226" w:rsidRPr="00053DD3" w:rsidDel="003D5226" w:rsidRDefault="003D5226">
      <w:pPr>
        <w:pStyle w:val="Heading2"/>
        <w:keepLines w:val="0"/>
        <w:numPr>
          <w:ilvl w:val="0"/>
          <w:numId w:val="0"/>
        </w:numPr>
        <w:tabs>
          <w:tab w:val="clear" w:pos="832"/>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spacing w:before="360" w:after="120"/>
        <w:ind w:right="567"/>
        <w:rPr>
          <w:del w:id="13" w:author="Micha Segev" w:date="2023-06-19T23:49:00Z"/>
          <w:moveTo w:id="14" w:author="Micha Segev" w:date="2023-06-19T23:49:00Z"/>
          <w:rFonts w:asciiTheme="majorBidi" w:hAnsiTheme="majorBidi" w:cstheme="majorBidi"/>
          <w:b/>
          <w:rPrChange w:id="15" w:author="Micha Segev" w:date="2023-06-20T00:08:00Z">
            <w:rPr>
              <w:del w:id="16" w:author="Micha Segev" w:date="2023-06-19T23:49:00Z"/>
              <w:moveTo w:id="17" w:author="Micha Segev" w:date="2023-06-19T23:49:00Z"/>
            </w:rPr>
          </w:rPrChange>
        </w:rPr>
        <w:pPrChange w:id="18" w:author="Micha Segev" w:date="2023-06-20T00:09:00Z">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pPr>
        </w:pPrChange>
      </w:pPr>
    </w:p>
    <w:p w14:paraId="7BACCC47" w14:textId="2EAF0CBB" w:rsidR="003D5226" w:rsidRPr="00053DD3" w:rsidRDefault="003D5226">
      <w:pPr>
        <w:pStyle w:val="Heading2"/>
        <w:keepLines w:val="0"/>
        <w:numPr>
          <w:ilvl w:val="0"/>
          <w:numId w:val="0"/>
        </w:numPr>
        <w:tabs>
          <w:tab w:val="clear" w:pos="832"/>
        </w:tabs>
        <w:bidi w:val="0"/>
        <w:spacing w:before="360" w:after="120"/>
        <w:ind w:right="567"/>
        <w:rPr>
          <w:ins w:id="19" w:author="Micha Segev" w:date="2023-06-19T23:50:00Z"/>
          <w:rFonts w:asciiTheme="majorBidi" w:hAnsiTheme="majorBidi" w:cstheme="majorBidi"/>
          <w:b/>
          <w:bCs/>
          <w:rPrChange w:id="20" w:author="Micha Segev" w:date="2023-06-20T00:08:00Z">
            <w:rPr>
              <w:ins w:id="21" w:author="Micha Segev" w:date="2023-06-19T23:50:00Z"/>
              <w:rFonts w:asciiTheme="majorBidi" w:hAnsiTheme="majorBidi" w:cstheme="majorBidi"/>
            </w:rPr>
          </w:rPrChange>
        </w:rPr>
        <w:pPrChange w:id="22" w:author="Micha Segev" w:date="2023-06-20T00:09:00Z">
          <w:pPr>
            <w:pStyle w:val="Heading2"/>
            <w:keepLines w:val="0"/>
            <w:numPr>
              <w:numId w:val="20"/>
            </w:numPr>
            <w:tabs>
              <w:tab w:val="clear" w:pos="832"/>
              <w:tab w:val="num" w:pos="567"/>
            </w:tabs>
            <w:bidi w:val="0"/>
            <w:spacing w:before="360" w:after="120"/>
            <w:ind w:left="567" w:right="567" w:hanging="567"/>
          </w:pPr>
        </w:pPrChange>
      </w:pPr>
      <w:bookmarkStart w:id="23" w:name="_Toc138111783"/>
      <w:moveTo w:id="24" w:author="Micha Segev" w:date="2023-06-19T23:49:00Z">
        <w:r w:rsidRPr="00053DD3">
          <w:rPr>
            <w:rFonts w:asciiTheme="majorBidi" w:hAnsiTheme="majorBidi" w:cstheme="majorBidi"/>
            <w:b/>
            <w:bCs/>
            <w:rPrChange w:id="25" w:author="Micha Segev" w:date="2023-06-20T00:08:00Z">
              <w:rPr/>
            </w:rPrChange>
          </w:rPr>
          <w:t>This STD\</w:t>
        </w:r>
      </w:moveTo>
      <w:ins w:id="26" w:author="Micha Segev" w:date="2023-06-19T23:50:00Z">
        <w:r w:rsidRPr="00053DD3">
          <w:rPr>
            <w:rFonts w:asciiTheme="majorBidi" w:hAnsiTheme="majorBidi" w:cstheme="majorBidi"/>
            <w:b/>
            <w:bCs/>
            <w:rPrChange w:id="27" w:author="Micha Segev" w:date="2023-06-20T00:08:00Z">
              <w:rPr/>
            </w:rPrChange>
          </w:rPr>
          <w:t>ST</w:t>
        </w:r>
      </w:ins>
      <w:moveTo w:id="28" w:author="Micha Segev" w:date="2023-06-19T23:49:00Z">
        <w:r w:rsidRPr="00053DD3">
          <w:rPr>
            <w:rFonts w:asciiTheme="majorBidi" w:hAnsiTheme="majorBidi" w:cstheme="majorBidi"/>
            <w:b/>
            <w:bCs/>
            <w:rPrChange w:id="29" w:author="Micha Segev" w:date="2023-06-20T00:08:00Z">
              <w:rPr/>
            </w:rPrChange>
          </w:rPr>
          <w:t xml:space="preserve">R contains the following </w:t>
        </w:r>
        <w:del w:id="30" w:author="Micha Segev" w:date="2023-06-19T23:51:00Z">
          <w:r w:rsidRPr="00053DD3" w:rsidDel="000865C0">
            <w:rPr>
              <w:rFonts w:asciiTheme="majorBidi" w:hAnsiTheme="majorBidi" w:cstheme="majorBidi"/>
              <w:b/>
              <w:bCs/>
              <w:rPrChange w:id="31" w:author="Micha Segev" w:date="2023-06-20T00:08:00Z">
                <w:rPr/>
              </w:rPrChange>
            </w:rPr>
            <w:delText>chapters</w:delText>
          </w:r>
        </w:del>
      </w:moveTo>
      <w:ins w:id="32" w:author="Micha Segev" w:date="2023-06-19T23:51:00Z">
        <w:r w:rsidR="000865C0" w:rsidRPr="00053DD3">
          <w:rPr>
            <w:rFonts w:asciiTheme="majorBidi" w:hAnsiTheme="majorBidi" w:cstheme="majorBidi"/>
            <w:b/>
            <w:bCs/>
            <w:rPrChange w:id="33" w:author="Micha Segev" w:date="2023-06-20T00:08:00Z">
              <w:rPr>
                <w:rFonts w:asciiTheme="majorBidi" w:hAnsiTheme="majorBidi" w:cstheme="majorBidi"/>
              </w:rPr>
            </w:rPrChange>
          </w:rPr>
          <w:t>sections</w:t>
        </w:r>
      </w:ins>
      <w:moveTo w:id="34" w:author="Micha Segev" w:date="2023-06-19T23:49:00Z">
        <w:r w:rsidRPr="00053DD3">
          <w:rPr>
            <w:rFonts w:asciiTheme="majorBidi" w:hAnsiTheme="majorBidi" w:cstheme="majorBidi"/>
            <w:b/>
            <w:bCs/>
            <w:rPrChange w:id="35" w:author="Micha Segev" w:date="2023-06-20T00:08:00Z">
              <w:rPr/>
            </w:rPrChange>
          </w:rPr>
          <w:t>:</w:t>
        </w:r>
      </w:moveTo>
      <w:bookmarkEnd w:id="23"/>
      <w:ins w:id="36" w:author="Micha Segev" w:date="2023-06-20T00:08:00Z">
        <w:r w:rsidR="00053DD3">
          <w:rPr>
            <w:rFonts w:asciiTheme="majorBidi" w:hAnsiTheme="majorBidi" w:cstheme="majorBidi"/>
            <w:b/>
            <w:bCs/>
          </w:rPr>
          <w:br/>
        </w:r>
      </w:ins>
    </w:p>
    <w:p w14:paraId="33D5C062" w14:textId="5EBC6653" w:rsidR="000865C0" w:rsidRPr="00B43BB2" w:rsidDel="00053DD3" w:rsidRDefault="000865C0">
      <w:pPr>
        <w:pStyle w:val="TOC1"/>
        <w:rPr>
          <w:del w:id="37" w:author="Micha Segev" w:date="2023-06-20T00:08:00Z"/>
          <w:moveTo w:id="38" w:author="Micha Segev" w:date="2023-06-19T23:49:00Z"/>
        </w:rPr>
        <w:pPrChange w:id="39" w:author="Micha Segev" w:date="2023-06-20T00:24:00Z">
          <w:pPr>
            <w:bidi w:val="0"/>
          </w:pPr>
        </w:pPrChange>
      </w:pPr>
    </w:p>
    <w:p w14:paraId="2F25A9AB" w14:textId="443D988A" w:rsidR="003D5226" w:rsidRPr="007020E5" w:rsidDel="00053DD3" w:rsidRDefault="003D5226">
      <w:pPr>
        <w:pStyle w:val="TOC1"/>
        <w:rPr>
          <w:del w:id="40" w:author="Micha Segev" w:date="2023-06-20T00:08:00Z"/>
          <w:moveTo w:id="41" w:author="Micha Segev" w:date="2023-06-19T23:49:00Z"/>
          <w:i/>
          <w:iCs/>
        </w:rPr>
        <w:pPrChange w:id="42" w:author="Micha Segev" w:date="2023-06-20T00:24:00Z">
          <w:pPr>
            <w:numPr>
              <w:numId w:val="26"/>
            </w:numPr>
            <w:bidi w:val="0"/>
            <w:ind w:left="360" w:right="283" w:hanging="360"/>
          </w:pPr>
        </w:pPrChange>
      </w:pPr>
      <w:moveTo w:id="43" w:author="Micha Segev" w:date="2023-06-19T23:49:00Z">
        <w:del w:id="44" w:author="Micha Segev" w:date="2023-06-20T00:08:00Z">
          <w:r w:rsidRPr="007020E5" w:rsidDel="00053DD3">
            <w:delText>Chapter 1 -</w:delText>
          </w:r>
          <w:r w:rsidDel="00053DD3">
            <w:delText xml:space="preserve"> Introduction</w:delText>
          </w:r>
          <w:r w:rsidRPr="007020E5" w:rsidDel="00053DD3">
            <w:delText xml:space="preserve"> </w:delText>
          </w:r>
        </w:del>
      </w:moveTo>
    </w:p>
    <w:p w14:paraId="52EAD1EC" w14:textId="21C433B0" w:rsidR="003D5226" w:rsidDel="00053DD3" w:rsidRDefault="003D5226">
      <w:pPr>
        <w:pStyle w:val="TOC1"/>
        <w:rPr>
          <w:del w:id="45" w:author="Micha Segev" w:date="2023-06-20T00:08:00Z"/>
          <w:moveTo w:id="46" w:author="Micha Segev" w:date="2023-06-19T23:49:00Z"/>
          <w:i/>
          <w:iCs/>
        </w:rPr>
        <w:pPrChange w:id="47" w:author="Micha Segev" w:date="2023-06-20T00:24:00Z">
          <w:pPr>
            <w:numPr>
              <w:numId w:val="26"/>
            </w:numPr>
            <w:bidi w:val="0"/>
            <w:ind w:left="360" w:right="283" w:hanging="360"/>
          </w:pPr>
        </w:pPrChange>
      </w:pPr>
      <w:moveTo w:id="48" w:author="Micha Segev" w:date="2023-06-19T23:49:00Z">
        <w:del w:id="49" w:author="Micha Segev" w:date="2023-06-20T00:08:00Z">
          <w:r w:rsidRPr="00B5558C" w:rsidDel="00053DD3">
            <w:delText xml:space="preserve">Chapter 2 - Test </w:delText>
          </w:r>
          <w:r w:rsidDel="00053DD3">
            <w:delText>Plan</w:delText>
          </w:r>
        </w:del>
      </w:moveTo>
    </w:p>
    <w:p w14:paraId="15842B8B" w14:textId="49A5290E" w:rsidR="003D5226" w:rsidRPr="004A4DA9" w:rsidDel="00053DD3" w:rsidRDefault="003D5226">
      <w:pPr>
        <w:pStyle w:val="TOC1"/>
        <w:rPr>
          <w:del w:id="50" w:author="Micha Segev" w:date="2023-06-20T00:08:00Z"/>
          <w:moveTo w:id="51" w:author="Micha Segev" w:date="2023-06-19T23:49:00Z"/>
        </w:rPr>
        <w:pPrChange w:id="52" w:author="Micha Segev" w:date="2023-06-20T00:24:00Z">
          <w:pPr>
            <w:numPr>
              <w:numId w:val="26"/>
            </w:numPr>
            <w:bidi w:val="0"/>
            <w:ind w:left="360" w:right="283" w:hanging="360"/>
          </w:pPr>
        </w:pPrChange>
      </w:pPr>
      <w:moveTo w:id="53" w:author="Micha Segev" w:date="2023-06-19T23:49:00Z">
        <w:del w:id="54" w:author="Micha Segev" w:date="2023-06-20T00:08:00Z">
          <w:r w:rsidRPr="00B5558C" w:rsidDel="00053DD3">
            <w:delText xml:space="preserve">Chapter </w:delText>
          </w:r>
          <w:r w:rsidDel="00053DD3">
            <w:delText>3</w:delText>
          </w:r>
          <w:r w:rsidRPr="00B5558C" w:rsidDel="00053DD3">
            <w:delText xml:space="preserve"> </w:delText>
          </w:r>
          <w:r w:rsidDel="00053DD3">
            <w:delText>–</w:delText>
          </w:r>
          <w:r w:rsidRPr="00B5558C" w:rsidDel="00053DD3">
            <w:delText xml:space="preserve"> </w:delText>
          </w:r>
          <w:r w:rsidDel="00053DD3">
            <w:delText>Overview of test results</w:delText>
          </w:r>
          <w:r w:rsidDel="00053DD3">
            <w:rPr>
              <w:i/>
              <w:iCs/>
            </w:rPr>
            <w:delText xml:space="preserve"> </w:delText>
          </w:r>
          <w:r w:rsidDel="00053DD3">
            <w:delText>(</w:delText>
          </w:r>
          <w:r w:rsidRPr="004A4DA9" w:rsidDel="00053DD3">
            <w:delText>for STR only</w:delText>
          </w:r>
          <w:r w:rsidDel="00053DD3">
            <w:delText>)</w:delText>
          </w:r>
        </w:del>
      </w:moveTo>
    </w:p>
    <w:p w14:paraId="0A87410D" w14:textId="37002636" w:rsidR="003D5226" w:rsidRPr="007020E5" w:rsidDel="00053DD3" w:rsidRDefault="003D5226">
      <w:pPr>
        <w:pStyle w:val="TOC1"/>
        <w:rPr>
          <w:del w:id="55" w:author="Micha Segev" w:date="2023-06-20T00:08:00Z"/>
          <w:moveTo w:id="56" w:author="Micha Segev" w:date="2023-06-19T23:49:00Z"/>
          <w:i/>
          <w:iCs/>
        </w:rPr>
        <w:pPrChange w:id="57" w:author="Micha Segev" w:date="2023-06-20T00:24:00Z">
          <w:pPr>
            <w:numPr>
              <w:numId w:val="26"/>
            </w:numPr>
            <w:bidi w:val="0"/>
            <w:ind w:left="360" w:right="283" w:hanging="360"/>
          </w:pPr>
        </w:pPrChange>
      </w:pPr>
      <w:moveTo w:id="58" w:author="Micha Segev" w:date="2023-06-19T23:49:00Z">
        <w:del w:id="59" w:author="Micha Segev" w:date="2023-06-20T00:08:00Z">
          <w:r w:rsidRPr="007020E5" w:rsidDel="00053DD3">
            <w:delText xml:space="preserve">Chapter 4 - Test </w:delText>
          </w:r>
          <w:r w:rsidDel="00053DD3">
            <w:delText xml:space="preserve">Preparations </w:delText>
          </w:r>
        </w:del>
      </w:moveTo>
    </w:p>
    <w:p w14:paraId="01D74321" w14:textId="678F0404" w:rsidR="003D5226" w:rsidRPr="007020E5" w:rsidDel="00053DD3" w:rsidRDefault="003D5226">
      <w:pPr>
        <w:pStyle w:val="TOC1"/>
        <w:rPr>
          <w:del w:id="60" w:author="Micha Segev" w:date="2023-06-20T00:08:00Z"/>
          <w:moveTo w:id="61" w:author="Micha Segev" w:date="2023-06-19T23:49:00Z"/>
        </w:rPr>
        <w:pPrChange w:id="62" w:author="Micha Segev" w:date="2023-06-20T00:24:00Z">
          <w:pPr>
            <w:numPr>
              <w:numId w:val="26"/>
            </w:numPr>
            <w:bidi w:val="0"/>
            <w:ind w:left="360" w:right="283" w:hanging="360"/>
          </w:pPr>
        </w:pPrChange>
      </w:pPr>
      <w:moveTo w:id="63" w:author="Micha Segev" w:date="2023-06-19T23:49:00Z">
        <w:del w:id="64" w:author="Micha Segev" w:date="2023-06-20T00:08:00Z">
          <w:r w:rsidRPr="007020E5" w:rsidDel="00053DD3">
            <w:delText xml:space="preserve">Chapter 5 - </w:delText>
          </w:r>
          <w:r w:rsidRPr="00233EDB" w:rsidDel="00053DD3">
            <w:delText>Detailed Tests Descriptions &amp; Results</w:delText>
          </w:r>
          <w:r w:rsidDel="00053DD3">
            <w:delText xml:space="preserve"> (for STR)</w:delText>
          </w:r>
        </w:del>
      </w:moveTo>
    </w:p>
    <w:p w14:paraId="3A36ED54" w14:textId="2F8A14BE" w:rsidR="003D5226" w:rsidDel="00053DD3" w:rsidRDefault="003D5226">
      <w:pPr>
        <w:pStyle w:val="TOC1"/>
        <w:rPr>
          <w:del w:id="65" w:author="Micha Segev" w:date="2023-06-20T00:08:00Z"/>
          <w:moveTo w:id="66" w:author="Micha Segev" w:date="2023-06-19T23:49:00Z"/>
        </w:rPr>
        <w:pPrChange w:id="67" w:author="Micha Segev" w:date="2023-06-20T00:24:00Z">
          <w:pPr>
            <w:numPr>
              <w:numId w:val="26"/>
            </w:numPr>
            <w:bidi w:val="0"/>
            <w:ind w:left="360" w:right="283" w:hanging="360"/>
          </w:pPr>
        </w:pPrChange>
      </w:pPr>
      <w:moveTo w:id="68" w:author="Micha Segev" w:date="2023-06-19T23:49:00Z">
        <w:del w:id="69" w:author="Micha Segev" w:date="2023-06-20T00:08:00Z">
          <w:r w:rsidRPr="007020E5" w:rsidDel="00053DD3">
            <w:delText xml:space="preserve">Chapter 6 </w:delText>
          </w:r>
          <w:r w:rsidDel="00053DD3">
            <w:delText>–</w:delText>
          </w:r>
          <w:r w:rsidRPr="007020E5" w:rsidDel="00053DD3">
            <w:delText xml:space="preserve"> </w:delText>
          </w:r>
          <w:r w:rsidRPr="00233EDB" w:rsidDel="00053DD3">
            <w:delText>Validation &amp;Verification Results Summary</w:delText>
          </w:r>
        </w:del>
      </w:moveTo>
    </w:p>
    <w:p w14:paraId="683B8D07" w14:textId="48966FF8" w:rsidR="003D5226" w:rsidDel="00053DD3" w:rsidRDefault="003D5226">
      <w:pPr>
        <w:pStyle w:val="TOC1"/>
        <w:rPr>
          <w:del w:id="70" w:author="Micha Segev" w:date="2023-06-20T00:08:00Z"/>
          <w:moveTo w:id="71" w:author="Micha Segev" w:date="2023-06-19T23:49:00Z"/>
        </w:rPr>
        <w:pPrChange w:id="72" w:author="Micha Segev" w:date="2023-06-20T00:24:00Z">
          <w:pPr>
            <w:numPr>
              <w:numId w:val="26"/>
            </w:numPr>
            <w:bidi w:val="0"/>
            <w:ind w:left="360" w:right="283" w:hanging="360"/>
          </w:pPr>
        </w:pPrChange>
      </w:pPr>
      <w:moveTo w:id="73" w:author="Micha Segev" w:date="2023-06-19T23:49:00Z">
        <w:del w:id="74" w:author="Micha Segev" w:date="2023-06-20T00:08:00Z">
          <w:r w:rsidDel="00053DD3">
            <w:delText>Chapter 7 – Conclusions</w:delText>
          </w:r>
        </w:del>
      </w:moveTo>
    </w:p>
    <w:p w14:paraId="545E57E9" w14:textId="16E2D116" w:rsidR="004A3342" w:rsidRDefault="000865C0" w:rsidP="00B43BB2">
      <w:pPr>
        <w:pStyle w:val="TOC1"/>
        <w:rPr>
          <w:ins w:id="75" w:author="Micha Segev" w:date="2023-06-20T00:13:00Z"/>
          <w:rFonts w:asciiTheme="minorHAnsi" w:eastAsiaTheme="minorEastAsia" w:hAnsiTheme="minorHAnsi" w:cstheme="minorBidi"/>
          <w:noProof/>
          <w:sz w:val="22"/>
          <w:szCs w:val="22"/>
          <w:rtl/>
        </w:rPr>
      </w:pPr>
      <w:ins w:id="76" w:author="Micha Segev" w:date="2023-06-19T23:59:00Z">
        <w:r>
          <w:fldChar w:fldCharType="begin"/>
        </w:r>
        <w:r>
          <w:instrText xml:space="preserve"> TOC \o "1-1" \n \p " " \h \z \u </w:instrText>
        </w:r>
      </w:ins>
      <w:r>
        <w:fldChar w:fldCharType="separate"/>
      </w:r>
      <w:ins w:id="77" w:author="Micha Segev" w:date="2023-06-20T00:13:00Z">
        <w:r w:rsidR="004A3342" w:rsidRPr="00B30616">
          <w:rPr>
            <w:rStyle w:val="Hyperlink"/>
            <w:noProof/>
          </w:rPr>
          <w:fldChar w:fldCharType="begin"/>
        </w:r>
        <w:r w:rsidR="004A3342" w:rsidRPr="00B30616">
          <w:rPr>
            <w:rStyle w:val="Hyperlink"/>
            <w:noProof/>
            <w:rtl/>
          </w:rPr>
          <w:instrText xml:space="preserve"> </w:instrText>
        </w:r>
        <w:r w:rsidR="004A3342">
          <w:rPr>
            <w:noProof/>
          </w:rPr>
          <w:instrText>HYPERLINK \l "_Toc138112401</w:instrText>
        </w:r>
        <w:r w:rsidR="004A3342">
          <w:rPr>
            <w:noProof/>
            <w:rtl/>
          </w:rPr>
          <w:instrText>"</w:instrText>
        </w:r>
        <w:r w:rsidR="004A3342" w:rsidRPr="00B30616">
          <w:rPr>
            <w:rStyle w:val="Hyperlink"/>
            <w:noProof/>
            <w:rtl/>
          </w:rPr>
          <w:instrText xml:space="preserve"> </w:instrText>
        </w:r>
        <w:r w:rsidR="004A3342" w:rsidRPr="00B30616">
          <w:rPr>
            <w:rStyle w:val="Hyperlink"/>
            <w:noProof/>
          </w:rPr>
        </w:r>
        <w:r w:rsidR="004A3342" w:rsidRPr="00B30616">
          <w:rPr>
            <w:rStyle w:val="Hyperlink"/>
            <w:noProof/>
          </w:rPr>
          <w:fldChar w:fldCharType="separate"/>
        </w:r>
        <w:r w:rsidR="004A3342" w:rsidRPr="00B30616">
          <w:rPr>
            <w:rStyle w:val="Hyperlink"/>
            <w:rFonts w:asciiTheme="majorBidi" w:hAnsiTheme="majorBidi" w:cstheme="majorBidi"/>
            <w:b/>
            <w:noProof/>
          </w:rPr>
          <w:t>1.</w:t>
        </w:r>
        <w:r w:rsidR="004A3342">
          <w:rPr>
            <w:rFonts w:asciiTheme="minorHAnsi" w:eastAsiaTheme="minorEastAsia" w:hAnsiTheme="minorHAnsi" w:cstheme="minorBidi"/>
            <w:noProof/>
            <w:sz w:val="22"/>
            <w:szCs w:val="22"/>
            <w:rtl/>
          </w:rPr>
          <w:tab/>
        </w:r>
        <w:r w:rsidR="004A3342" w:rsidRPr="00B30616">
          <w:rPr>
            <w:rStyle w:val="Hyperlink"/>
            <w:rFonts w:asciiTheme="majorBidi" w:hAnsiTheme="majorBidi" w:cstheme="majorBidi"/>
            <w:b/>
            <w:noProof/>
          </w:rPr>
          <w:t>Introduction</w:t>
        </w:r>
        <w:r w:rsidR="004A3342" w:rsidRPr="00B30616">
          <w:rPr>
            <w:rStyle w:val="Hyperlink"/>
            <w:noProof/>
          </w:rPr>
          <w:fldChar w:fldCharType="end"/>
        </w:r>
      </w:ins>
    </w:p>
    <w:p w14:paraId="425F69D3" w14:textId="2D451115" w:rsidR="004A3342" w:rsidRDefault="004A3342" w:rsidP="00B43BB2">
      <w:pPr>
        <w:pStyle w:val="TOC1"/>
        <w:rPr>
          <w:ins w:id="78" w:author="Micha Segev" w:date="2023-06-20T00:13:00Z"/>
          <w:rFonts w:asciiTheme="minorHAnsi" w:eastAsiaTheme="minorEastAsia" w:hAnsiTheme="minorHAnsi" w:cstheme="minorBidi"/>
          <w:noProof/>
          <w:sz w:val="22"/>
          <w:szCs w:val="22"/>
          <w:rtl/>
        </w:rPr>
      </w:pPr>
      <w:ins w:id="79" w:author="Micha Segev" w:date="2023-06-20T00:13:00Z">
        <w:r w:rsidRPr="00B30616">
          <w:rPr>
            <w:rStyle w:val="Hyperlink"/>
            <w:noProof/>
          </w:rPr>
          <w:fldChar w:fldCharType="begin"/>
        </w:r>
        <w:r w:rsidRPr="00B30616">
          <w:rPr>
            <w:rStyle w:val="Hyperlink"/>
            <w:noProof/>
            <w:rtl/>
          </w:rPr>
          <w:instrText xml:space="preserve"> </w:instrText>
        </w:r>
        <w:r>
          <w:rPr>
            <w:noProof/>
          </w:rPr>
          <w:instrText>HYPERLINK \l "_Toc138112402</w:instrText>
        </w:r>
        <w:r>
          <w:rPr>
            <w:noProof/>
            <w:rtl/>
          </w:rPr>
          <w:instrText>"</w:instrText>
        </w:r>
        <w:r w:rsidRPr="00B30616">
          <w:rPr>
            <w:rStyle w:val="Hyperlink"/>
            <w:noProof/>
            <w:rtl/>
          </w:rPr>
          <w:instrText xml:space="preserve"> </w:instrText>
        </w:r>
        <w:r w:rsidRPr="00B30616">
          <w:rPr>
            <w:rStyle w:val="Hyperlink"/>
            <w:noProof/>
          </w:rPr>
        </w:r>
        <w:r w:rsidRPr="00B30616">
          <w:rPr>
            <w:rStyle w:val="Hyperlink"/>
            <w:noProof/>
          </w:rPr>
          <w:fldChar w:fldCharType="separate"/>
        </w:r>
        <w:r w:rsidRPr="00B30616">
          <w:rPr>
            <w:rStyle w:val="Hyperlink"/>
            <w:rFonts w:asciiTheme="majorBidi" w:hAnsiTheme="majorBidi" w:cstheme="majorBidi"/>
            <w:b/>
            <w:noProof/>
          </w:rPr>
          <w:t>1.2.</w:t>
        </w:r>
        <w:r>
          <w:rPr>
            <w:rFonts w:asciiTheme="minorHAnsi" w:eastAsiaTheme="minorEastAsia" w:hAnsiTheme="minorHAnsi" w:cstheme="minorBidi"/>
            <w:noProof/>
            <w:sz w:val="22"/>
            <w:szCs w:val="22"/>
            <w:rtl/>
          </w:rPr>
          <w:tab/>
        </w:r>
        <w:r w:rsidRPr="00B30616">
          <w:rPr>
            <w:rStyle w:val="Hyperlink"/>
            <w:rFonts w:asciiTheme="majorBidi" w:hAnsiTheme="majorBidi" w:cstheme="majorBidi"/>
            <w:b/>
            <w:noProof/>
          </w:rPr>
          <w:t>Scope</w:t>
        </w:r>
        <w:r w:rsidRPr="00B30616">
          <w:rPr>
            <w:rStyle w:val="Hyperlink"/>
            <w:noProof/>
          </w:rPr>
          <w:fldChar w:fldCharType="end"/>
        </w:r>
      </w:ins>
    </w:p>
    <w:p w14:paraId="616B97DF" w14:textId="06FD2FDD" w:rsidR="004A3342" w:rsidRDefault="004A3342" w:rsidP="00B43BB2">
      <w:pPr>
        <w:pStyle w:val="TOC1"/>
        <w:rPr>
          <w:ins w:id="80" w:author="Micha Segev" w:date="2023-06-20T00:13:00Z"/>
          <w:rFonts w:asciiTheme="minorHAnsi" w:eastAsiaTheme="minorEastAsia" w:hAnsiTheme="minorHAnsi" w:cstheme="minorBidi"/>
          <w:noProof/>
          <w:sz w:val="22"/>
          <w:szCs w:val="22"/>
          <w:rtl/>
        </w:rPr>
      </w:pPr>
      <w:ins w:id="81" w:author="Micha Segev" w:date="2023-06-20T00:13:00Z">
        <w:r w:rsidRPr="00B30616">
          <w:rPr>
            <w:rStyle w:val="Hyperlink"/>
            <w:noProof/>
          </w:rPr>
          <w:fldChar w:fldCharType="begin"/>
        </w:r>
        <w:r w:rsidRPr="00B30616">
          <w:rPr>
            <w:rStyle w:val="Hyperlink"/>
            <w:noProof/>
            <w:rtl/>
          </w:rPr>
          <w:instrText xml:space="preserve"> </w:instrText>
        </w:r>
        <w:r>
          <w:rPr>
            <w:noProof/>
          </w:rPr>
          <w:instrText>HYPERLINK \l "_Toc138112403</w:instrText>
        </w:r>
        <w:r>
          <w:rPr>
            <w:noProof/>
            <w:rtl/>
          </w:rPr>
          <w:instrText>"</w:instrText>
        </w:r>
        <w:r w:rsidRPr="00B30616">
          <w:rPr>
            <w:rStyle w:val="Hyperlink"/>
            <w:noProof/>
            <w:rtl/>
          </w:rPr>
          <w:instrText xml:space="preserve"> </w:instrText>
        </w:r>
        <w:r w:rsidRPr="00B30616">
          <w:rPr>
            <w:rStyle w:val="Hyperlink"/>
            <w:noProof/>
          </w:rPr>
        </w:r>
        <w:r w:rsidRPr="00B30616">
          <w:rPr>
            <w:rStyle w:val="Hyperlink"/>
            <w:noProof/>
          </w:rPr>
          <w:fldChar w:fldCharType="separate"/>
        </w:r>
        <w:r w:rsidRPr="00B30616">
          <w:rPr>
            <w:rStyle w:val="Hyperlink"/>
            <w:rFonts w:asciiTheme="majorBidi" w:hAnsiTheme="majorBidi" w:cstheme="majorBidi"/>
            <w:b/>
            <w:noProof/>
          </w:rPr>
          <w:t>1.3.</w:t>
        </w:r>
        <w:r>
          <w:rPr>
            <w:rFonts w:asciiTheme="minorHAnsi" w:eastAsiaTheme="minorEastAsia" w:hAnsiTheme="minorHAnsi" w:cstheme="minorBidi"/>
            <w:noProof/>
            <w:sz w:val="22"/>
            <w:szCs w:val="22"/>
            <w:rtl/>
          </w:rPr>
          <w:tab/>
        </w:r>
        <w:r w:rsidRPr="00B30616">
          <w:rPr>
            <w:rStyle w:val="Hyperlink"/>
            <w:rFonts w:asciiTheme="majorBidi" w:hAnsiTheme="majorBidi" w:cstheme="majorBidi"/>
            <w:b/>
            <w:noProof/>
          </w:rPr>
          <w:t>Acronyms and Abbreviations</w:t>
        </w:r>
        <w:r w:rsidRPr="00B30616">
          <w:rPr>
            <w:rStyle w:val="Hyperlink"/>
            <w:noProof/>
          </w:rPr>
          <w:fldChar w:fldCharType="end"/>
        </w:r>
      </w:ins>
    </w:p>
    <w:p w14:paraId="77AE2624" w14:textId="4400DF9A" w:rsidR="004A3342" w:rsidRDefault="004A3342" w:rsidP="00B43BB2">
      <w:pPr>
        <w:pStyle w:val="TOC1"/>
        <w:rPr>
          <w:ins w:id="82" w:author="Micha Segev" w:date="2023-06-20T00:13:00Z"/>
          <w:rFonts w:asciiTheme="minorHAnsi" w:eastAsiaTheme="minorEastAsia" w:hAnsiTheme="minorHAnsi" w:cstheme="minorBidi"/>
          <w:noProof/>
          <w:sz w:val="22"/>
          <w:szCs w:val="22"/>
          <w:rtl/>
        </w:rPr>
      </w:pPr>
      <w:ins w:id="83" w:author="Micha Segev" w:date="2023-06-20T00:13:00Z">
        <w:r w:rsidRPr="00B30616">
          <w:rPr>
            <w:rStyle w:val="Hyperlink"/>
            <w:noProof/>
          </w:rPr>
          <w:fldChar w:fldCharType="begin"/>
        </w:r>
        <w:r w:rsidRPr="00B30616">
          <w:rPr>
            <w:rStyle w:val="Hyperlink"/>
            <w:noProof/>
            <w:rtl/>
          </w:rPr>
          <w:instrText xml:space="preserve"> </w:instrText>
        </w:r>
        <w:r>
          <w:rPr>
            <w:noProof/>
          </w:rPr>
          <w:instrText>HYPERLINK \l "_Toc138112404</w:instrText>
        </w:r>
        <w:r>
          <w:rPr>
            <w:noProof/>
            <w:rtl/>
          </w:rPr>
          <w:instrText>"</w:instrText>
        </w:r>
        <w:r w:rsidRPr="00B30616">
          <w:rPr>
            <w:rStyle w:val="Hyperlink"/>
            <w:noProof/>
            <w:rtl/>
          </w:rPr>
          <w:instrText xml:space="preserve"> </w:instrText>
        </w:r>
        <w:r w:rsidRPr="00B30616">
          <w:rPr>
            <w:rStyle w:val="Hyperlink"/>
            <w:noProof/>
          </w:rPr>
        </w:r>
        <w:r w:rsidRPr="00B30616">
          <w:rPr>
            <w:rStyle w:val="Hyperlink"/>
            <w:noProof/>
          </w:rPr>
          <w:fldChar w:fldCharType="separate"/>
        </w:r>
        <w:r w:rsidRPr="00B30616">
          <w:rPr>
            <w:rStyle w:val="Hyperlink"/>
            <w:rFonts w:asciiTheme="majorBidi" w:hAnsiTheme="majorBidi" w:cstheme="majorBidi"/>
            <w:b/>
            <w:noProof/>
          </w:rPr>
          <w:t>1.4.</w:t>
        </w:r>
        <w:r>
          <w:rPr>
            <w:rFonts w:asciiTheme="minorHAnsi" w:eastAsiaTheme="minorEastAsia" w:hAnsiTheme="minorHAnsi" w:cstheme="minorBidi"/>
            <w:noProof/>
            <w:sz w:val="22"/>
            <w:szCs w:val="22"/>
            <w:rtl/>
          </w:rPr>
          <w:tab/>
        </w:r>
        <w:r w:rsidRPr="00B30616">
          <w:rPr>
            <w:rStyle w:val="Hyperlink"/>
            <w:rFonts w:asciiTheme="majorBidi" w:hAnsiTheme="majorBidi" w:cstheme="majorBidi"/>
            <w:b/>
            <w:noProof/>
          </w:rPr>
          <w:t>Referenced Documents</w:t>
        </w:r>
        <w:r w:rsidRPr="00B30616">
          <w:rPr>
            <w:rStyle w:val="Hyperlink"/>
            <w:noProof/>
          </w:rPr>
          <w:fldChar w:fldCharType="end"/>
        </w:r>
      </w:ins>
    </w:p>
    <w:p w14:paraId="6EFA3500" w14:textId="3886EBDF" w:rsidR="004A3342" w:rsidRDefault="004A3342" w:rsidP="00B43BB2">
      <w:pPr>
        <w:pStyle w:val="TOC1"/>
        <w:rPr>
          <w:ins w:id="84" w:author="Micha Segev" w:date="2023-06-20T00:13:00Z"/>
          <w:rFonts w:asciiTheme="minorHAnsi" w:eastAsiaTheme="minorEastAsia" w:hAnsiTheme="minorHAnsi" w:cstheme="minorBidi"/>
          <w:noProof/>
          <w:sz w:val="22"/>
          <w:szCs w:val="22"/>
          <w:rtl/>
        </w:rPr>
      </w:pPr>
      <w:ins w:id="85" w:author="Micha Segev" w:date="2023-06-20T00:13:00Z">
        <w:r w:rsidRPr="00B30616">
          <w:rPr>
            <w:rStyle w:val="Hyperlink"/>
            <w:noProof/>
          </w:rPr>
          <w:fldChar w:fldCharType="begin"/>
        </w:r>
        <w:r w:rsidRPr="00B30616">
          <w:rPr>
            <w:rStyle w:val="Hyperlink"/>
            <w:noProof/>
            <w:rtl/>
          </w:rPr>
          <w:instrText xml:space="preserve"> </w:instrText>
        </w:r>
        <w:r>
          <w:rPr>
            <w:noProof/>
          </w:rPr>
          <w:instrText>HYPERLINK \l "_Toc138112405</w:instrText>
        </w:r>
        <w:r>
          <w:rPr>
            <w:noProof/>
            <w:rtl/>
          </w:rPr>
          <w:instrText>"</w:instrText>
        </w:r>
        <w:r w:rsidRPr="00B30616">
          <w:rPr>
            <w:rStyle w:val="Hyperlink"/>
            <w:noProof/>
            <w:rtl/>
          </w:rPr>
          <w:instrText xml:space="preserve"> </w:instrText>
        </w:r>
        <w:r w:rsidRPr="00B30616">
          <w:rPr>
            <w:rStyle w:val="Hyperlink"/>
            <w:noProof/>
          </w:rPr>
        </w:r>
        <w:r w:rsidRPr="00B30616">
          <w:rPr>
            <w:rStyle w:val="Hyperlink"/>
            <w:noProof/>
          </w:rPr>
          <w:fldChar w:fldCharType="separate"/>
        </w:r>
        <w:r w:rsidRPr="00B30616">
          <w:rPr>
            <w:rStyle w:val="Hyperlink"/>
            <w:rFonts w:asciiTheme="majorBidi" w:hAnsiTheme="majorBidi" w:cstheme="majorBidi"/>
            <w:b/>
            <w:noProof/>
          </w:rPr>
          <w:t>2.</w:t>
        </w:r>
        <w:r>
          <w:rPr>
            <w:rFonts w:asciiTheme="minorHAnsi" w:eastAsiaTheme="minorEastAsia" w:hAnsiTheme="minorHAnsi" w:cstheme="minorBidi"/>
            <w:noProof/>
            <w:sz w:val="22"/>
            <w:szCs w:val="22"/>
            <w:rtl/>
          </w:rPr>
          <w:tab/>
        </w:r>
        <w:r w:rsidRPr="00B30616">
          <w:rPr>
            <w:rStyle w:val="Hyperlink"/>
            <w:rFonts w:asciiTheme="majorBidi" w:hAnsiTheme="majorBidi" w:cstheme="majorBidi"/>
            <w:b/>
            <w:noProof/>
          </w:rPr>
          <w:t>Test Plan</w:t>
        </w:r>
        <w:r w:rsidRPr="00B30616">
          <w:rPr>
            <w:rStyle w:val="Hyperlink"/>
            <w:noProof/>
          </w:rPr>
          <w:fldChar w:fldCharType="end"/>
        </w:r>
      </w:ins>
    </w:p>
    <w:p w14:paraId="0FD04002" w14:textId="29C1480B" w:rsidR="004A3342" w:rsidRDefault="004A3342" w:rsidP="00B43BB2">
      <w:pPr>
        <w:pStyle w:val="TOC1"/>
        <w:rPr>
          <w:ins w:id="86" w:author="Micha Segev" w:date="2023-06-20T00:13:00Z"/>
          <w:rFonts w:asciiTheme="minorHAnsi" w:eastAsiaTheme="minorEastAsia" w:hAnsiTheme="minorHAnsi" w:cstheme="minorBidi"/>
          <w:noProof/>
          <w:sz w:val="22"/>
          <w:szCs w:val="22"/>
          <w:rtl/>
        </w:rPr>
      </w:pPr>
      <w:ins w:id="87" w:author="Micha Segev" w:date="2023-06-20T00:13:00Z">
        <w:r w:rsidRPr="00B30616">
          <w:rPr>
            <w:rStyle w:val="Hyperlink"/>
            <w:noProof/>
          </w:rPr>
          <w:fldChar w:fldCharType="begin"/>
        </w:r>
        <w:r w:rsidRPr="00B30616">
          <w:rPr>
            <w:rStyle w:val="Hyperlink"/>
            <w:noProof/>
            <w:rtl/>
          </w:rPr>
          <w:instrText xml:space="preserve"> </w:instrText>
        </w:r>
        <w:r>
          <w:rPr>
            <w:noProof/>
          </w:rPr>
          <w:instrText>HYPERLINK \l "_Toc138112406</w:instrText>
        </w:r>
        <w:r>
          <w:rPr>
            <w:noProof/>
            <w:rtl/>
          </w:rPr>
          <w:instrText>"</w:instrText>
        </w:r>
        <w:r w:rsidRPr="00B30616">
          <w:rPr>
            <w:rStyle w:val="Hyperlink"/>
            <w:noProof/>
            <w:rtl/>
          </w:rPr>
          <w:instrText xml:space="preserve"> </w:instrText>
        </w:r>
        <w:r w:rsidRPr="00B30616">
          <w:rPr>
            <w:rStyle w:val="Hyperlink"/>
            <w:noProof/>
          </w:rPr>
        </w:r>
        <w:r w:rsidRPr="00B30616">
          <w:rPr>
            <w:rStyle w:val="Hyperlink"/>
            <w:noProof/>
          </w:rPr>
          <w:fldChar w:fldCharType="separate"/>
        </w:r>
        <w:r w:rsidRPr="00B30616">
          <w:rPr>
            <w:rStyle w:val="Hyperlink"/>
            <w:rFonts w:asciiTheme="majorBidi" w:hAnsiTheme="majorBidi" w:cstheme="majorBidi"/>
            <w:b/>
            <w:noProof/>
            <w:lang w:val="en-GB"/>
          </w:rPr>
          <w:t>2.1.</w:t>
        </w:r>
        <w:r>
          <w:rPr>
            <w:rFonts w:asciiTheme="minorHAnsi" w:eastAsiaTheme="minorEastAsia" w:hAnsiTheme="minorHAnsi" w:cstheme="minorBidi"/>
            <w:noProof/>
            <w:sz w:val="22"/>
            <w:szCs w:val="22"/>
            <w:rtl/>
          </w:rPr>
          <w:tab/>
        </w:r>
        <w:r w:rsidRPr="00B30616">
          <w:rPr>
            <w:rStyle w:val="Hyperlink"/>
            <w:rFonts w:asciiTheme="majorBidi" w:hAnsiTheme="majorBidi" w:cstheme="majorBidi"/>
            <w:b/>
            <w:noProof/>
            <w:lang w:val="en-GB"/>
          </w:rPr>
          <w:t>Method</w:t>
        </w:r>
        <w:r w:rsidRPr="00B30616">
          <w:rPr>
            <w:rStyle w:val="Hyperlink"/>
            <w:noProof/>
          </w:rPr>
          <w:fldChar w:fldCharType="end"/>
        </w:r>
      </w:ins>
    </w:p>
    <w:p w14:paraId="43343BB5" w14:textId="47BEDF3A" w:rsidR="004A3342" w:rsidRDefault="004A3342" w:rsidP="00B43BB2">
      <w:pPr>
        <w:pStyle w:val="TOC1"/>
        <w:rPr>
          <w:ins w:id="88" w:author="Micha Segev" w:date="2023-06-20T00:13:00Z"/>
          <w:rFonts w:asciiTheme="minorHAnsi" w:eastAsiaTheme="minorEastAsia" w:hAnsiTheme="minorHAnsi" w:cstheme="minorBidi"/>
          <w:noProof/>
          <w:sz w:val="22"/>
          <w:szCs w:val="22"/>
          <w:rtl/>
        </w:rPr>
      </w:pPr>
      <w:ins w:id="89" w:author="Micha Segev" w:date="2023-06-20T00:13:00Z">
        <w:r w:rsidRPr="00B30616">
          <w:rPr>
            <w:rStyle w:val="Hyperlink"/>
            <w:noProof/>
          </w:rPr>
          <w:fldChar w:fldCharType="begin"/>
        </w:r>
        <w:r w:rsidRPr="00B30616">
          <w:rPr>
            <w:rStyle w:val="Hyperlink"/>
            <w:noProof/>
            <w:rtl/>
          </w:rPr>
          <w:instrText xml:space="preserve"> </w:instrText>
        </w:r>
        <w:r>
          <w:rPr>
            <w:noProof/>
          </w:rPr>
          <w:instrText>HYPERLINK \l "_Toc138112407</w:instrText>
        </w:r>
        <w:r>
          <w:rPr>
            <w:noProof/>
            <w:rtl/>
          </w:rPr>
          <w:instrText>"</w:instrText>
        </w:r>
        <w:r w:rsidRPr="00B30616">
          <w:rPr>
            <w:rStyle w:val="Hyperlink"/>
            <w:noProof/>
            <w:rtl/>
          </w:rPr>
          <w:instrText xml:space="preserve"> </w:instrText>
        </w:r>
        <w:r w:rsidRPr="00B30616">
          <w:rPr>
            <w:rStyle w:val="Hyperlink"/>
            <w:noProof/>
          </w:rPr>
        </w:r>
        <w:r w:rsidRPr="00B30616">
          <w:rPr>
            <w:rStyle w:val="Hyperlink"/>
            <w:noProof/>
          </w:rPr>
          <w:fldChar w:fldCharType="separate"/>
        </w:r>
        <w:r w:rsidRPr="00B30616">
          <w:rPr>
            <w:rStyle w:val="Hyperlink"/>
            <w:rFonts w:asciiTheme="majorBidi" w:hAnsiTheme="majorBidi" w:cstheme="majorBidi"/>
            <w:b/>
            <w:noProof/>
            <w:lang w:val="en-GB"/>
          </w:rPr>
          <w:t>2.2.</w:t>
        </w:r>
        <w:r>
          <w:rPr>
            <w:rFonts w:asciiTheme="minorHAnsi" w:eastAsiaTheme="minorEastAsia" w:hAnsiTheme="minorHAnsi" w:cstheme="minorBidi"/>
            <w:noProof/>
            <w:sz w:val="22"/>
            <w:szCs w:val="22"/>
            <w:rtl/>
          </w:rPr>
          <w:tab/>
        </w:r>
        <w:r w:rsidRPr="00B30616">
          <w:rPr>
            <w:rStyle w:val="Hyperlink"/>
            <w:rFonts w:asciiTheme="majorBidi" w:hAnsiTheme="majorBidi" w:cstheme="majorBidi"/>
            <w:b/>
            <w:noProof/>
            <w:lang w:val="en-GB"/>
          </w:rPr>
          <w:t>Sequence</w:t>
        </w:r>
        <w:r w:rsidRPr="00B30616">
          <w:rPr>
            <w:rStyle w:val="Hyperlink"/>
            <w:noProof/>
          </w:rPr>
          <w:fldChar w:fldCharType="end"/>
        </w:r>
      </w:ins>
    </w:p>
    <w:p w14:paraId="45E36452" w14:textId="44B9F86C" w:rsidR="004A3342" w:rsidRDefault="004A3342" w:rsidP="00B43BB2">
      <w:pPr>
        <w:pStyle w:val="TOC1"/>
        <w:rPr>
          <w:ins w:id="90" w:author="Micha Segev" w:date="2023-06-20T00:13:00Z"/>
          <w:rFonts w:asciiTheme="minorHAnsi" w:eastAsiaTheme="minorEastAsia" w:hAnsiTheme="minorHAnsi" w:cstheme="minorBidi"/>
          <w:noProof/>
          <w:sz w:val="22"/>
          <w:szCs w:val="22"/>
          <w:rtl/>
        </w:rPr>
      </w:pPr>
      <w:ins w:id="91" w:author="Micha Segev" w:date="2023-06-20T00:13:00Z">
        <w:r w:rsidRPr="00B30616">
          <w:rPr>
            <w:rStyle w:val="Hyperlink"/>
            <w:noProof/>
          </w:rPr>
          <w:fldChar w:fldCharType="begin"/>
        </w:r>
        <w:r w:rsidRPr="00B30616">
          <w:rPr>
            <w:rStyle w:val="Hyperlink"/>
            <w:noProof/>
            <w:rtl/>
          </w:rPr>
          <w:instrText xml:space="preserve"> </w:instrText>
        </w:r>
        <w:r>
          <w:rPr>
            <w:noProof/>
          </w:rPr>
          <w:instrText>HYPERLINK \l "_Toc138112408</w:instrText>
        </w:r>
        <w:r>
          <w:rPr>
            <w:noProof/>
            <w:rtl/>
          </w:rPr>
          <w:instrText>"</w:instrText>
        </w:r>
        <w:r w:rsidRPr="00B30616">
          <w:rPr>
            <w:rStyle w:val="Hyperlink"/>
            <w:noProof/>
            <w:rtl/>
          </w:rPr>
          <w:instrText xml:space="preserve"> </w:instrText>
        </w:r>
        <w:r w:rsidRPr="00B30616">
          <w:rPr>
            <w:rStyle w:val="Hyperlink"/>
            <w:noProof/>
          </w:rPr>
        </w:r>
        <w:r w:rsidRPr="00B30616">
          <w:rPr>
            <w:rStyle w:val="Hyperlink"/>
            <w:noProof/>
          </w:rPr>
          <w:fldChar w:fldCharType="separate"/>
        </w:r>
        <w:r w:rsidRPr="00B30616">
          <w:rPr>
            <w:rStyle w:val="Hyperlink"/>
            <w:rFonts w:asciiTheme="majorBidi" w:hAnsiTheme="majorBidi" w:cstheme="majorBidi"/>
            <w:b/>
            <w:noProof/>
          </w:rPr>
          <w:t>3.</w:t>
        </w:r>
        <w:r>
          <w:rPr>
            <w:rFonts w:asciiTheme="minorHAnsi" w:eastAsiaTheme="minorEastAsia" w:hAnsiTheme="minorHAnsi" w:cstheme="minorBidi"/>
            <w:noProof/>
            <w:sz w:val="22"/>
            <w:szCs w:val="22"/>
            <w:rtl/>
          </w:rPr>
          <w:tab/>
        </w:r>
        <w:r w:rsidRPr="00B30616">
          <w:rPr>
            <w:rStyle w:val="Hyperlink"/>
            <w:rFonts w:asciiTheme="majorBidi" w:hAnsiTheme="majorBidi" w:cstheme="majorBidi"/>
            <w:b/>
            <w:noProof/>
          </w:rPr>
          <w:t>Overview of Test Results</w:t>
        </w:r>
        <w:r w:rsidRPr="00B30616">
          <w:rPr>
            <w:rStyle w:val="Hyperlink"/>
            <w:noProof/>
          </w:rPr>
          <w:fldChar w:fldCharType="end"/>
        </w:r>
      </w:ins>
    </w:p>
    <w:p w14:paraId="3F8C8843" w14:textId="0B8F8FC1" w:rsidR="004A3342" w:rsidRDefault="004A3342" w:rsidP="00B43BB2">
      <w:pPr>
        <w:pStyle w:val="TOC1"/>
        <w:rPr>
          <w:ins w:id="92" w:author="Micha Segev" w:date="2023-06-20T00:13:00Z"/>
          <w:rFonts w:asciiTheme="minorHAnsi" w:eastAsiaTheme="minorEastAsia" w:hAnsiTheme="minorHAnsi" w:cstheme="minorBidi"/>
          <w:noProof/>
          <w:sz w:val="22"/>
          <w:szCs w:val="22"/>
          <w:rtl/>
        </w:rPr>
      </w:pPr>
      <w:ins w:id="93" w:author="Micha Segev" w:date="2023-06-20T00:13:00Z">
        <w:r w:rsidRPr="00B30616">
          <w:rPr>
            <w:rStyle w:val="Hyperlink"/>
            <w:noProof/>
          </w:rPr>
          <w:fldChar w:fldCharType="begin"/>
        </w:r>
        <w:r w:rsidRPr="00B30616">
          <w:rPr>
            <w:rStyle w:val="Hyperlink"/>
            <w:noProof/>
            <w:rtl/>
          </w:rPr>
          <w:instrText xml:space="preserve"> </w:instrText>
        </w:r>
        <w:r>
          <w:rPr>
            <w:noProof/>
          </w:rPr>
          <w:instrText>HYPERLINK \l "_Toc138112409</w:instrText>
        </w:r>
        <w:r>
          <w:rPr>
            <w:noProof/>
            <w:rtl/>
          </w:rPr>
          <w:instrText>"</w:instrText>
        </w:r>
        <w:r w:rsidRPr="00B30616">
          <w:rPr>
            <w:rStyle w:val="Hyperlink"/>
            <w:noProof/>
            <w:rtl/>
          </w:rPr>
          <w:instrText xml:space="preserve"> </w:instrText>
        </w:r>
        <w:r w:rsidRPr="00B30616">
          <w:rPr>
            <w:rStyle w:val="Hyperlink"/>
            <w:noProof/>
          </w:rPr>
        </w:r>
        <w:r w:rsidRPr="00B30616">
          <w:rPr>
            <w:rStyle w:val="Hyperlink"/>
            <w:noProof/>
          </w:rPr>
          <w:fldChar w:fldCharType="separate"/>
        </w:r>
        <w:r w:rsidRPr="00B30616">
          <w:rPr>
            <w:rStyle w:val="Hyperlink"/>
            <w:rFonts w:asciiTheme="majorBidi" w:hAnsiTheme="majorBidi" w:cstheme="majorBidi"/>
            <w:b/>
            <w:noProof/>
          </w:rPr>
          <w:t>4.</w:t>
        </w:r>
        <w:r>
          <w:rPr>
            <w:rFonts w:asciiTheme="minorHAnsi" w:eastAsiaTheme="minorEastAsia" w:hAnsiTheme="minorHAnsi" w:cstheme="minorBidi"/>
            <w:noProof/>
            <w:sz w:val="22"/>
            <w:szCs w:val="22"/>
            <w:rtl/>
          </w:rPr>
          <w:tab/>
        </w:r>
        <w:r w:rsidRPr="00B30616">
          <w:rPr>
            <w:rStyle w:val="Hyperlink"/>
            <w:rFonts w:asciiTheme="majorBidi" w:hAnsiTheme="majorBidi" w:cstheme="majorBidi"/>
            <w:b/>
            <w:noProof/>
          </w:rPr>
          <w:t>Test preparations</w:t>
        </w:r>
        <w:r w:rsidRPr="00B30616">
          <w:rPr>
            <w:rStyle w:val="Hyperlink"/>
            <w:noProof/>
          </w:rPr>
          <w:fldChar w:fldCharType="end"/>
        </w:r>
      </w:ins>
    </w:p>
    <w:p w14:paraId="0D545074" w14:textId="6601753A" w:rsidR="004A3342" w:rsidRDefault="004A3342" w:rsidP="00B43BB2">
      <w:pPr>
        <w:pStyle w:val="TOC1"/>
        <w:rPr>
          <w:ins w:id="94" w:author="Micha Segev" w:date="2023-06-20T00:13:00Z"/>
          <w:rFonts w:asciiTheme="minorHAnsi" w:eastAsiaTheme="minorEastAsia" w:hAnsiTheme="minorHAnsi" w:cstheme="minorBidi"/>
          <w:noProof/>
          <w:sz w:val="22"/>
          <w:szCs w:val="22"/>
          <w:rtl/>
        </w:rPr>
      </w:pPr>
      <w:ins w:id="95" w:author="Micha Segev" w:date="2023-06-20T00:13:00Z">
        <w:r w:rsidRPr="00B30616">
          <w:rPr>
            <w:rStyle w:val="Hyperlink"/>
            <w:noProof/>
          </w:rPr>
          <w:fldChar w:fldCharType="begin"/>
        </w:r>
        <w:r w:rsidRPr="00B30616">
          <w:rPr>
            <w:rStyle w:val="Hyperlink"/>
            <w:noProof/>
            <w:rtl/>
          </w:rPr>
          <w:instrText xml:space="preserve"> </w:instrText>
        </w:r>
        <w:r>
          <w:rPr>
            <w:noProof/>
          </w:rPr>
          <w:instrText>HYPERLINK \l "_Toc138112410</w:instrText>
        </w:r>
        <w:r>
          <w:rPr>
            <w:noProof/>
            <w:rtl/>
          </w:rPr>
          <w:instrText>"</w:instrText>
        </w:r>
        <w:r w:rsidRPr="00B30616">
          <w:rPr>
            <w:rStyle w:val="Hyperlink"/>
            <w:noProof/>
            <w:rtl/>
          </w:rPr>
          <w:instrText xml:space="preserve"> </w:instrText>
        </w:r>
        <w:r w:rsidRPr="00B30616">
          <w:rPr>
            <w:rStyle w:val="Hyperlink"/>
            <w:noProof/>
          </w:rPr>
        </w:r>
        <w:r w:rsidRPr="00B30616">
          <w:rPr>
            <w:rStyle w:val="Hyperlink"/>
            <w:noProof/>
          </w:rPr>
          <w:fldChar w:fldCharType="separate"/>
        </w:r>
        <w:r w:rsidRPr="00B30616">
          <w:rPr>
            <w:rStyle w:val="Hyperlink"/>
            <w:rFonts w:asciiTheme="majorBidi" w:hAnsiTheme="majorBidi" w:cstheme="majorBidi"/>
            <w:b/>
            <w:noProof/>
          </w:rPr>
          <w:t>5.</w:t>
        </w:r>
        <w:r>
          <w:rPr>
            <w:rFonts w:asciiTheme="minorHAnsi" w:eastAsiaTheme="minorEastAsia" w:hAnsiTheme="minorHAnsi" w:cstheme="minorBidi"/>
            <w:noProof/>
            <w:sz w:val="22"/>
            <w:szCs w:val="22"/>
            <w:rtl/>
          </w:rPr>
          <w:tab/>
        </w:r>
        <w:r w:rsidRPr="00B30616">
          <w:rPr>
            <w:rStyle w:val="Hyperlink"/>
            <w:rFonts w:asciiTheme="majorBidi" w:hAnsiTheme="majorBidi" w:cstheme="majorBidi"/>
            <w:b/>
            <w:noProof/>
          </w:rPr>
          <w:t>Detailed Tests Descriptions &amp; Results</w:t>
        </w:r>
        <w:r w:rsidRPr="00B30616">
          <w:rPr>
            <w:rStyle w:val="Hyperlink"/>
            <w:noProof/>
          </w:rPr>
          <w:fldChar w:fldCharType="end"/>
        </w:r>
      </w:ins>
    </w:p>
    <w:p w14:paraId="769F2B02" w14:textId="1CED39D3" w:rsidR="004A3342" w:rsidRPr="00B43BB2" w:rsidRDefault="004A3342">
      <w:pPr>
        <w:pStyle w:val="TOC1"/>
        <w:rPr>
          <w:ins w:id="96" w:author="Micha Segev" w:date="2023-06-20T00:13:00Z"/>
          <w:rStyle w:val="Hyperlink"/>
          <w:rFonts w:asciiTheme="majorBidi" w:hAnsiTheme="majorBidi" w:cstheme="majorBidi"/>
          <w:b/>
          <w:rtl/>
          <w:rPrChange w:id="97" w:author="Micha Segev" w:date="2023-06-20T00:24:00Z">
            <w:rPr>
              <w:ins w:id="98" w:author="Micha Segev" w:date="2023-06-20T00:13:00Z"/>
              <w:rFonts w:asciiTheme="minorHAnsi" w:eastAsiaTheme="minorEastAsia" w:hAnsiTheme="minorHAnsi" w:cstheme="minorBidi"/>
              <w:bCs w:val="0"/>
              <w:noProof/>
              <w:sz w:val="22"/>
              <w:szCs w:val="22"/>
              <w:rtl/>
            </w:rPr>
          </w:rPrChange>
        </w:rPr>
        <w:pPrChange w:id="99" w:author="Micha Segev" w:date="2023-06-20T00:24:00Z">
          <w:pPr>
            <w:pStyle w:val="TOC1"/>
            <w:tabs>
              <w:tab w:val="left" w:pos="880"/>
            </w:tabs>
          </w:pPr>
        </w:pPrChange>
      </w:pPr>
      <w:ins w:id="100" w:author="Micha Segev" w:date="2023-06-20T00:13:00Z">
        <w:r w:rsidRPr="00B43BB2">
          <w:rPr>
            <w:rStyle w:val="Hyperlink"/>
            <w:rFonts w:asciiTheme="majorBidi" w:hAnsiTheme="majorBidi" w:cstheme="majorBidi"/>
            <w:b/>
            <w:noProof/>
            <w:rPrChange w:id="101" w:author="Micha Segev" w:date="2023-06-20T00:24:00Z">
              <w:rPr>
                <w:rStyle w:val="Hyperlink"/>
                <w:noProof/>
              </w:rPr>
            </w:rPrChange>
          </w:rPr>
          <w:fldChar w:fldCharType="begin"/>
        </w:r>
        <w:r w:rsidRPr="00B43BB2">
          <w:rPr>
            <w:rStyle w:val="Hyperlink"/>
            <w:rFonts w:asciiTheme="majorBidi" w:hAnsiTheme="majorBidi" w:cstheme="majorBidi"/>
            <w:b/>
            <w:noProof/>
            <w:rtl/>
            <w:rPrChange w:id="102" w:author="Micha Segev" w:date="2023-06-20T00:24:00Z">
              <w:rPr>
                <w:rStyle w:val="Hyperlink"/>
                <w:noProof/>
                <w:rtl/>
              </w:rPr>
            </w:rPrChange>
          </w:rPr>
          <w:instrText xml:space="preserve"> </w:instrText>
        </w:r>
        <w:r w:rsidRPr="00B43BB2">
          <w:rPr>
            <w:rStyle w:val="Hyperlink"/>
            <w:rFonts w:asciiTheme="majorBidi" w:hAnsiTheme="majorBidi" w:cstheme="majorBidi"/>
            <w:b/>
            <w:rPrChange w:id="103" w:author="Micha Segev" w:date="2023-06-20T00:24:00Z">
              <w:rPr>
                <w:noProof/>
              </w:rPr>
            </w:rPrChange>
          </w:rPr>
          <w:instrText>HYPERLINK \l "_Toc138112411</w:instrText>
        </w:r>
        <w:r w:rsidRPr="00B43BB2">
          <w:rPr>
            <w:rStyle w:val="Hyperlink"/>
            <w:rFonts w:asciiTheme="majorBidi" w:hAnsiTheme="majorBidi" w:cstheme="majorBidi"/>
            <w:b/>
            <w:rtl/>
            <w:rPrChange w:id="104" w:author="Micha Segev" w:date="2023-06-20T00:24:00Z">
              <w:rPr>
                <w:noProof/>
                <w:rtl/>
              </w:rPr>
            </w:rPrChange>
          </w:rPr>
          <w:instrText>"</w:instrText>
        </w:r>
        <w:r w:rsidRPr="00B43BB2">
          <w:rPr>
            <w:rStyle w:val="Hyperlink"/>
            <w:rFonts w:asciiTheme="majorBidi" w:hAnsiTheme="majorBidi" w:cstheme="majorBidi"/>
            <w:b/>
            <w:noProof/>
            <w:rtl/>
            <w:rPrChange w:id="105" w:author="Micha Segev" w:date="2023-06-20T00:24:00Z">
              <w:rPr>
                <w:rStyle w:val="Hyperlink"/>
                <w:noProof/>
                <w:rtl/>
              </w:rPr>
            </w:rPrChange>
          </w:rPr>
          <w:instrText xml:space="preserve"> </w:instrText>
        </w:r>
        <w:r w:rsidRPr="009478A1">
          <w:rPr>
            <w:rStyle w:val="Hyperlink"/>
            <w:rFonts w:asciiTheme="majorBidi" w:hAnsiTheme="majorBidi" w:cstheme="majorBidi"/>
            <w:b/>
            <w:noProof/>
          </w:rPr>
        </w:r>
        <w:r w:rsidRPr="00B43BB2">
          <w:rPr>
            <w:rStyle w:val="Hyperlink"/>
            <w:rFonts w:asciiTheme="majorBidi" w:hAnsiTheme="majorBidi" w:cstheme="majorBidi"/>
            <w:b/>
            <w:noProof/>
            <w:rPrChange w:id="106" w:author="Micha Segev" w:date="2023-06-20T00:24:00Z">
              <w:rPr>
                <w:rStyle w:val="Hyperlink"/>
                <w:noProof/>
              </w:rPr>
            </w:rPrChange>
          </w:rPr>
          <w:fldChar w:fldCharType="separate"/>
        </w:r>
        <w:r w:rsidRPr="00B30616">
          <w:rPr>
            <w:rStyle w:val="Hyperlink"/>
            <w:rFonts w:asciiTheme="majorBidi" w:hAnsiTheme="majorBidi" w:cstheme="majorBidi"/>
            <w:b/>
            <w:noProof/>
          </w:rPr>
          <w:t>6.</w:t>
        </w:r>
        <w:r w:rsidRPr="00B43BB2">
          <w:rPr>
            <w:rStyle w:val="Hyperlink"/>
            <w:rFonts w:asciiTheme="majorBidi" w:hAnsiTheme="majorBidi" w:cstheme="majorBidi"/>
            <w:b/>
            <w:rtl/>
            <w:rPrChange w:id="107" w:author="Micha Segev" w:date="2023-06-20T00:24:00Z">
              <w:rPr>
                <w:rFonts w:asciiTheme="minorHAnsi" w:eastAsiaTheme="minorEastAsia" w:hAnsiTheme="minorHAnsi" w:cstheme="minorBidi"/>
                <w:bCs w:val="0"/>
                <w:noProof/>
                <w:sz w:val="22"/>
                <w:szCs w:val="22"/>
                <w:rtl/>
              </w:rPr>
            </w:rPrChange>
          </w:rPr>
          <w:tab/>
        </w:r>
        <w:r w:rsidRPr="00B30616">
          <w:rPr>
            <w:rStyle w:val="Hyperlink"/>
            <w:rFonts w:asciiTheme="majorBidi" w:hAnsiTheme="majorBidi" w:cstheme="majorBidi"/>
            <w:b/>
            <w:noProof/>
          </w:rPr>
          <w:t>Validation &amp;Verification Results Summary</w:t>
        </w:r>
        <w:r w:rsidRPr="00B43BB2">
          <w:rPr>
            <w:rStyle w:val="Hyperlink"/>
            <w:rFonts w:asciiTheme="majorBidi" w:hAnsiTheme="majorBidi" w:cstheme="majorBidi"/>
            <w:b/>
            <w:noProof/>
            <w:rPrChange w:id="108" w:author="Micha Segev" w:date="2023-06-20T00:24:00Z">
              <w:rPr>
                <w:rStyle w:val="Hyperlink"/>
                <w:noProof/>
              </w:rPr>
            </w:rPrChange>
          </w:rPr>
          <w:fldChar w:fldCharType="end"/>
        </w:r>
      </w:ins>
    </w:p>
    <w:p w14:paraId="5341E6C2" w14:textId="6FA2A3AA" w:rsidR="004A3342" w:rsidRDefault="004A3342" w:rsidP="00B43BB2">
      <w:pPr>
        <w:pStyle w:val="TOC1"/>
        <w:rPr>
          <w:ins w:id="109" w:author="Micha Segev" w:date="2023-06-20T00:13:00Z"/>
          <w:rFonts w:asciiTheme="minorHAnsi" w:eastAsiaTheme="minorEastAsia" w:hAnsiTheme="minorHAnsi" w:cstheme="minorBidi"/>
          <w:noProof/>
          <w:sz w:val="22"/>
          <w:szCs w:val="22"/>
          <w:rtl/>
        </w:rPr>
      </w:pPr>
      <w:ins w:id="110" w:author="Micha Segev" w:date="2023-06-20T00:13:00Z">
        <w:r w:rsidRPr="00B30616">
          <w:rPr>
            <w:rStyle w:val="Hyperlink"/>
            <w:noProof/>
          </w:rPr>
          <w:fldChar w:fldCharType="begin"/>
        </w:r>
        <w:r w:rsidRPr="00B30616">
          <w:rPr>
            <w:rStyle w:val="Hyperlink"/>
            <w:noProof/>
            <w:rtl/>
          </w:rPr>
          <w:instrText xml:space="preserve"> </w:instrText>
        </w:r>
        <w:r>
          <w:rPr>
            <w:noProof/>
          </w:rPr>
          <w:instrText>HYPERLINK \l "_Toc138112412</w:instrText>
        </w:r>
        <w:r>
          <w:rPr>
            <w:noProof/>
            <w:rtl/>
          </w:rPr>
          <w:instrText>"</w:instrText>
        </w:r>
        <w:r w:rsidRPr="00B30616">
          <w:rPr>
            <w:rStyle w:val="Hyperlink"/>
            <w:noProof/>
            <w:rtl/>
          </w:rPr>
          <w:instrText xml:space="preserve"> </w:instrText>
        </w:r>
        <w:r w:rsidRPr="00B30616">
          <w:rPr>
            <w:rStyle w:val="Hyperlink"/>
            <w:noProof/>
          </w:rPr>
        </w:r>
        <w:r w:rsidRPr="00B30616">
          <w:rPr>
            <w:rStyle w:val="Hyperlink"/>
            <w:noProof/>
          </w:rPr>
          <w:fldChar w:fldCharType="separate"/>
        </w:r>
        <w:r w:rsidRPr="00B30616">
          <w:rPr>
            <w:rStyle w:val="Hyperlink"/>
            <w:rFonts w:asciiTheme="majorBidi" w:hAnsiTheme="majorBidi" w:cstheme="majorBidi"/>
            <w:b/>
            <w:noProof/>
          </w:rPr>
          <w:t>6.1.</w:t>
        </w:r>
        <w:r>
          <w:rPr>
            <w:rFonts w:asciiTheme="minorHAnsi" w:eastAsiaTheme="minorEastAsia" w:hAnsiTheme="minorHAnsi" w:cstheme="minorBidi"/>
            <w:noProof/>
            <w:sz w:val="22"/>
            <w:szCs w:val="22"/>
            <w:rtl/>
          </w:rPr>
          <w:tab/>
        </w:r>
        <w:r w:rsidRPr="00B30616">
          <w:rPr>
            <w:rStyle w:val="Hyperlink"/>
            <w:rFonts w:asciiTheme="majorBidi" w:hAnsiTheme="majorBidi" w:cstheme="majorBidi"/>
            <w:b/>
            <w:noProof/>
          </w:rPr>
          <w:t>Defects</w:t>
        </w:r>
        <w:r w:rsidRPr="00B30616">
          <w:rPr>
            <w:rStyle w:val="Hyperlink"/>
            <w:noProof/>
          </w:rPr>
          <w:fldChar w:fldCharType="end"/>
        </w:r>
      </w:ins>
    </w:p>
    <w:p w14:paraId="223E8435" w14:textId="0358C8A2" w:rsidR="004A3342" w:rsidRDefault="004A3342" w:rsidP="00B43BB2">
      <w:pPr>
        <w:pStyle w:val="TOC1"/>
        <w:rPr>
          <w:ins w:id="111" w:author="Micha Segev" w:date="2023-06-20T00:13:00Z"/>
          <w:rFonts w:asciiTheme="minorHAnsi" w:eastAsiaTheme="minorEastAsia" w:hAnsiTheme="minorHAnsi" w:cstheme="minorBidi"/>
          <w:noProof/>
          <w:sz w:val="22"/>
          <w:szCs w:val="22"/>
          <w:rtl/>
        </w:rPr>
      </w:pPr>
      <w:ins w:id="112" w:author="Micha Segev" w:date="2023-06-20T00:13:00Z">
        <w:r w:rsidRPr="00B30616">
          <w:rPr>
            <w:rStyle w:val="Hyperlink"/>
            <w:noProof/>
          </w:rPr>
          <w:fldChar w:fldCharType="begin"/>
        </w:r>
        <w:r w:rsidRPr="00B30616">
          <w:rPr>
            <w:rStyle w:val="Hyperlink"/>
            <w:noProof/>
            <w:rtl/>
          </w:rPr>
          <w:instrText xml:space="preserve"> </w:instrText>
        </w:r>
        <w:r>
          <w:rPr>
            <w:noProof/>
          </w:rPr>
          <w:instrText>HYPERLINK \l "_Toc138112413</w:instrText>
        </w:r>
        <w:r>
          <w:rPr>
            <w:noProof/>
            <w:rtl/>
          </w:rPr>
          <w:instrText>"</w:instrText>
        </w:r>
        <w:r w:rsidRPr="00B30616">
          <w:rPr>
            <w:rStyle w:val="Hyperlink"/>
            <w:noProof/>
            <w:rtl/>
          </w:rPr>
          <w:instrText xml:space="preserve"> </w:instrText>
        </w:r>
        <w:r w:rsidRPr="00B30616">
          <w:rPr>
            <w:rStyle w:val="Hyperlink"/>
            <w:noProof/>
          </w:rPr>
        </w:r>
        <w:r w:rsidRPr="00B30616">
          <w:rPr>
            <w:rStyle w:val="Hyperlink"/>
            <w:noProof/>
          </w:rPr>
          <w:fldChar w:fldCharType="separate"/>
        </w:r>
        <w:r w:rsidRPr="00B30616">
          <w:rPr>
            <w:rStyle w:val="Hyperlink"/>
            <w:rFonts w:asciiTheme="majorBidi" w:hAnsiTheme="majorBidi" w:cstheme="majorBidi"/>
            <w:b/>
            <w:noProof/>
            <w:lang w:val="en-GB"/>
          </w:rPr>
          <w:t>6.2.</w:t>
        </w:r>
        <w:r>
          <w:rPr>
            <w:rFonts w:asciiTheme="minorHAnsi" w:eastAsiaTheme="minorEastAsia" w:hAnsiTheme="minorHAnsi" w:cstheme="minorBidi"/>
            <w:noProof/>
            <w:sz w:val="22"/>
            <w:szCs w:val="22"/>
            <w:rtl/>
          </w:rPr>
          <w:tab/>
        </w:r>
        <w:r w:rsidRPr="00B30616">
          <w:rPr>
            <w:rStyle w:val="Hyperlink"/>
            <w:rFonts w:asciiTheme="majorBidi" w:hAnsiTheme="majorBidi" w:cstheme="majorBidi"/>
            <w:b/>
            <w:noProof/>
            <w:lang w:val="en-GB"/>
          </w:rPr>
          <w:t>Changes from Plan</w:t>
        </w:r>
        <w:r w:rsidRPr="00B30616">
          <w:rPr>
            <w:rStyle w:val="Hyperlink"/>
            <w:noProof/>
          </w:rPr>
          <w:fldChar w:fldCharType="end"/>
        </w:r>
      </w:ins>
    </w:p>
    <w:p w14:paraId="5362B607" w14:textId="5A1DD562" w:rsidR="004A3342" w:rsidRDefault="004A3342" w:rsidP="00B43BB2">
      <w:pPr>
        <w:pStyle w:val="TOC1"/>
        <w:rPr>
          <w:ins w:id="113" w:author="Micha Segev" w:date="2023-06-20T00:13:00Z"/>
          <w:rFonts w:asciiTheme="minorHAnsi" w:eastAsiaTheme="minorEastAsia" w:hAnsiTheme="minorHAnsi" w:cstheme="minorBidi"/>
          <w:noProof/>
          <w:sz w:val="22"/>
          <w:szCs w:val="22"/>
          <w:rtl/>
        </w:rPr>
      </w:pPr>
      <w:ins w:id="114" w:author="Micha Segev" w:date="2023-06-20T00:13:00Z">
        <w:r w:rsidRPr="00B30616">
          <w:rPr>
            <w:rStyle w:val="Hyperlink"/>
            <w:noProof/>
          </w:rPr>
          <w:fldChar w:fldCharType="begin"/>
        </w:r>
        <w:r w:rsidRPr="00B30616">
          <w:rPr>
            <w:rStyle w:val="Hyperlink"/>
            <w:noProof/>
            <w:rtl/>
          </w:rPr>
          <w:instrText xml:space="preserve"> </w:instrText>
        </w:r>
        <w:r>
          <w:rPr>
            <w:noProof/>
          </w:rPr>
          <w:instrText>HYPERLINK \l "_Toc138112414</w:instrText>
        </w:r>
        <w:r>
          <w:rPr>
            <w:noProof/>
            <w:rtl/>
          </w:rPr>
          <w:instrText>"</w:instrText>
        </w:r>
        <w:r w:rsidRPr="00B30616">
          <w:rPr>
            <w:rStyle w:val="Hyperlink"/>
            <w:noProof/>
            <w:rtl/>
          </w:rPr>
          <w:instrText xml:space="preserve"> </w:instrText>
        </w:r>
        <w:r w:rsidRPr="00B30616">
          <w:rPr>
            <w:rStyle w:val="Hyperlink"/>
            <w:noProof/>
          </w:rPr>
        </w:r>
        <w:r w:rsidRPr="00B30616">
          <w:rPr>
            <w:rStyle w:val="Hyperlink"/>
            <w:noProof/>
          </w:rPr>
          <w:fldChar w:fldCharType="separate"/>
        </w:r>
        <w:r w:rsidRPr="00B30616">
          <w:rPr>
            <w:rStyle w:val="Hyperlink"/>
            <w:rFonts w:ascii="Times New Roman" w:hAnsi="Times New Roman" w:cs="Miriam"/>
            <w:b/>
            <w:iCs/>
            <w:noProof/>
            <w:lang w:val="en-GB"/>
          </w:rPr>
          <w:t>7.</w:t>
        </w:r>
        <w:r>
          <w:rPr>
            <w:rFonts w:asciiTheme="minorHAnsi" w:eastAsiaTheme="minorEastAsia" w:hAnsiTheme="minorHAnsi" w:cstheme="minorBidi"/>
            <w:noProof/>
            <w:sz w:val="22"/>
            <w:szCs w:val="22"/>
            <w:rtl/>
          </w:rPr>
          <w:tab/>
        </w:r>
        <w:r w:rsidRPr="00B30616">
          <w:rPr>
            <w:rStyle w:val="Hyperlink"/>
            <w:rFonts w:asciiTheme="majorBidi" w:hAnsiTheme="majorBidi" w:cstheme="majorBidi"/>
            <w:b/>
            <w:noProof/>
          </w:rPr>
          <w:t>Conclusions</w:t>
        </w:r>
        <w:r w:rsidRPr="00B30616">
          <w:rPr>
            <w:rStyle w:val="Hyperlink"/>
            <w:noProof/>
          </w:rPr>
          <w:fldChar w:fldCharType="end"/>
        </w:r>
      </w:ins>
    </w:p>
    <w:p w14:paraId="7B2DD0D2" w14:textId="16A9685E" w:rsidR="00B43BB2" w:rsidRDefault="000865C0">
      <w:pPr>
        <w:pStyle w:val="Heading2"/>
        <w:numPr>
          <w:ilvl w:val="0"/>
          <w:numId w:val="0"/>
        </w:numPr>
        <w:bidi w:val="0"/>
        <w:ind w:left="1724"/>
        <w:rPr>
          <w:ins w:id="115" w:author="Micha Segev" w:date="2023-06-20T00:26:00Z"/>
          <w:rFonts w:asciiTheme="majorBidi" w:hAnsiTheme="majorBidi" w:cstheme="majorBidi"/>
        </w:rPr>
        <w:pPrChange w:id="116" w:author="Micha Segev" w:date="2023-06-20T00:26:00Z">
          <w:pPr>
            <w:pStyle w:val="Heading2"/>
            <w:bidi w:val="0"/>
          </w:pPr>
        </w:pPrChange>
      </w:pPr>
      <w:ins w:id="117" w:author="Micha Segev" w:date="2023-06-19T23:59:00Z">
        <w:r>
          <w:rPr>
            <w:rFonts w:asciiTheme="majorBidi" w:hAnsiTheme="majorBidi" w:cstheme="majorBidi"/>
          </w:rPr>
          <w:fldChar w:fldCharType="end"/>
        </w:r>
      </w:ins>
    </w:p>
    <w:p w14:paraId="7C159272" w14:textId="77777777" w:rsidR="00B43BB2" w:rsidRDefault="00B43BB2">
      <w:pPr>
        <w:bidi w:val="0"/>
        <w:rPr>
          <w:ins w:id="118" w:author="Micha Segev" w:date="2023-06-20T00:26:00Z"/>
          <w:rFonts w:asciiTheme="majorBidi" w:hAnsiTheme="majorBidi" w:cstheme="majorBidi"/>
          <w:bCs w:val="0"/>
        </w:rPr>
      </w:pPr>
      <w:ins w:id="119" w:author="Micha Segev" w:date="2023-06-20T00:26:00Z">
        <w:r>
          <w:rPr>
            <w:rFonts w:asciiTheme="majorBidi" w:hAnsiTheme="majorBidi" w:cstheme="majorBidi"/>
          </w:rPr>
          <w:br w:type="page"/>
        </w:r>
      </w:ins>
    </w:p>
    <w:p w14:paraId="254D0444" w14:textId="77777777" w:rsidR="00053DD3" w:rsidDel="00B43BB2" w:rsidRDefault="00053DD3">
      <w:pPr>
        <w:pStyle w:val="Heading1"/>
        <w:keepLines w:val="0"/>
        <w:numPr>
          <w:ilvl w:val="0"/>
          <w:numId w:val="0"/>
        </w:numPr>
        <w:shd w:val="clear" w:color="auto" w:fill="auto"/>
        <w:bidi w:val="0"/>
        <w:spacing w:before="480" w:after="60" w:line="360" w:lineRule="auto"/>
        <w:ind w:left="1364" w:right="567"/>
        <w:rPr>
          <w:del w:id="120" w:author="Micha Segev" w:date="2023-06-20T00:10:00Z"/>
          <w:rFonts w:asciiTheme="majorBidi" w:hAnsiTheme="majorBidi" w:cstheme="majorBidi"/>
        </w:rPr>
        <w:pPrChange w:id="121" w:author="Micha Segev" w:date="2023-06-20T00:26:00Z">
          <w:pPr>
            <w:pStyle w:val="Heading1"/>
            <w:keepLines w:val="0"/>
            <w:numPr>
              <w:numId w:val="20"/>
            </w:numPr>
            <w:shd w:val="clear" w:color="auto" w:fill="auto"/>
            <w:tabs>
              <w:tab w:val="num" w:pos="567"/>
            </w:tabs>
            <w:bidi w:val="0"/>
            <w:spacing w:before="480" w:after="60" w:line="360" w:lineRule="auto"/>
            <w:ind w:left="567" w:right="567" w:hanging="567"/>
          </w:pPr>
        </w:pPrChange>
      </w:pPr>
    </w:p>
    <w:p w14:paraId="4F9E2A65" w14:textId="73380E34" w:rsidR="003D5226" w:rsidDel="00053DD3" w:rsidRDefault="003D5226">
      <w:pPr>
        <w:bidi w:val="0"/>
        <w:ind w:left="720" w:right="283"/>
        <w:rPr>
          <w:del w:id="122" w:author="Micha Segev" w:date="2023-06-20T00:03:00Z"/>
          <w:moveTo w:id="123" w:author="Micha Segev" w:date="2023-06-19T23:49:00Z"/>
          <w:rFonts w:asciiTheme="majorBidi" w:hAnsiTheme="majorBidi" w:cstheme="majorBidi"/>
        </w:rPr>
        <w:pPrChange w:id="124" w:author="Micha Segev" w:date="2023-06-20T00:01:00Z">
          <w:pPr>
            <w:bidi w:val="0"/>
            <w:ind w:left="360" w:right="283"/>
          </w:pPr>
        </w:pPrChange>
      </w:pPr>
      <w:bookmarkStart w:id="125" w:name="_Toc138112103"/>
      <w:bookmarkStart w:id="126" w:name="_Toc138112400"/>
      <w:bookmarkEnd w:id="125"/>
      <w:bookmarkEnd w:id="126"/>
    </w:p>
    <w:moveToRangeEnd w:id="10"/>
    <w:p w14:paraId="7C246D21" w14:textId="1558A0FF" w:rsidR="00277CB9" w:rsidRPr="007020E5" w:rsidDel="00053DD3" w:rsidRDefault="00277CB9" w:rsidP="00277CB9">
      <w:pPr>
        <w:bidi w:val="0"/>
        <w:rPr>
          <w:del w:id="127" w:author="Micha Segev" w:date="2023-06-20T00:03:00Z"/>
          <w:rFonts w:asciiTheme="majorBidi" w:hAnsiTheme="majorBidi" w:cstheme="majorBidi"/>
        </w:rPr>
      </w:pPr>
      <w:del w:id="128" w:author="Micha Segev" w:date="2023-06-20T00:03:00Z">
        <w:r w:rsidRPr="007020E5" w:rsidDel="00053DD3">
          <w:rPr>
            <w:rFonts w:asciiTheme="majorBidi" w:hAnsiTheme="majorBidi" w:cstheme="majorBidi"/>
          </w:rPr>
          <w:br w:type="page"/>
        </w:r>
      </w:del>
    </w:p>
    <w:p w14:paraId="27B88AA7" w14:textId="0A2CE05F" w:rsidR="008A56C4" w:rsidRPr="00E25234" w:rsidRDefault="007942F7" w:rsidP="00BE18FC">
      <w:pPr>
        <w:pStyle w:val="Heading1"/>
        <w:keepLines w:val="0"/>
        <w:numPr>
          <w:ilvl w:val="0"/>
          <w:numId w:val="20"/>
        </w:numPr>
        <w:shd w:val="clear" w:color="auto" w:fill="auto"/>
        <w:bidi w:val="0"/>
        <w:spacing w:before="480" w:after="60" w:line="360" w:lineRule="auto"/>
        <w:ind w:right="0"/>
        <w:rPr>
          <w:rFonts w:asciiTheme="majorBidi" w:hAnsiTheme="majorBidi" w:cstheme="majorBidi"/>
          <w:b/>
          <w:bCs w:val="0"/>
          <w:sz w:val="28"/>
          <w:szCs w:val="28"/>
        </w:rPr>
      </w:pPr>
      <w:bookmarkStart w:id="129" w:name="_Toc138111646"/>
      <w:bookmarkStart w:id="130" w:name="_Toc138111784"/>
      <w:bookmarkStart w:id="131" w:name="_Toc138112401"/>
      <w:r w:rsidRPr="00E25234">
        <w:rPr>
          <w:rFonts w:asciiTheme="majorBidi" w:hAnsiTheme="majorBidi" w:cstheme="majorBidi"/>
          <w:b/>
          <w:bCs w:val="0"/>
          <w:sz w:val="28"/>
          <w:szCs w:val="28"/>
        </w:rPr>
        <w:t>Introduction</w:t>
      </w:r>
      <w:bookmarkEnd w:id="129"/>
      <w:bookmarkEnd w:id="130"/>
      <w:bookmarkEnd w:id="131"/>
    </w:p>
    <w:p w14:paraId="7E6D8933" w14:textId="4BC8BD9D" w:rsidR="00F33742" w:rsidRPr="00F33742" w:rsidRDefault="00F33742" w:rsidP="00F33742">
      <w:pPr>
        <w:bidi w:val="0"/>
        <w:rPr>
          <w:rFonts w:asciiTheme="majorBidi" w:hAnsiTheme="majorBidi" w:cstheme="majorBidi"/>
        </w:rPr>
      </w:pPr>
      <w:r w:rsidRPr="00F33742">
        <w:rPr>
          <w:rFonts w:asciiTheme="majorBidi" w:hAnsiTheme="majorBidi" w:cstheme="majorBidi"/>
        </w:rPr>
        <w:t xml:space="preserve">This document is called the "Software Test Description &amp; Report (STD/STR) for the </w:t>
      </w:r>
      <w:r w:rsidRPr="00F33742">
        <w:rPr>
          <w:rFonts w:asciiTheme="majorBidi" w:hAnsiTheme="majorBidi" w:cstheme="majorBidi"/>
          <w:i/>
          <w:iCs/>
          <w:color w:val="548ED5"/>
        </w:rPr>
        <w:t>[Software/ Product name]</w:t>
      </w:r>
      <w:r w:rsidRPr="00F33742">
        <w:rPr>
          <w:rFonts w:asciiTheme="majorBidi" w:hAnsiTheme="majorBidi" w:cstheme="majorBidi"/>
        </w:rPr>
        <w:t xml:space="preserve">", and is identified </w:t>
      </w:r>
      <w:r w:rsidR="00233EDB">
        <w:rPr>
          <w:rFonts w:asciiTheme="majorBidi" w:hAnsiTheme="majorBidi" w:cstheme="majorBidi"/>
        </w:rPr>
        <w:t xml:space="preserve">as </w:t>
      </w:r>
      <w:r w:rsidR="00233EDB">
        <w:rPr>
          <w:rFonts w:asciiTheme="majorBidi" w:hAnsiTheme="majorBidi" w:cstheme="majorBidi"/>
          <w:i/>
          <w:iCs/>
          <w:color w:val="548ED5"/>
        </w:rPr>
        <w:t>[Document</w:t>
      </w:r>
      <w:r w:rsidR="00233EDB" w:rsidRPr="00F33742">
        <w:rPr>
          <w:rFonts w:asciiTheme="majorBidi" w:hAnsiTheme="majorBidi" w:cstheme="majorBidi"/>
          <w:i/>
          <w:iCs/>
          <w:color w:val="548ED5"/>
        </w:rPr>
        <w:t xml:space="preserve"> </w:t>
      </w:r>
      <w:r w:rsidR="00233EDB">
        <w:rPr>
          <w:rFonts w:asciiTheme="majorBidi" w:hAnsiTheme="majorBidi" w:cstheme="majorBidi"/>
          <w:i/>
          <w:iCs/>
          <w:color w:val="548ED5"/>
        </w:rPr>
        <w:t>ID]</w:t>
      </w:r>
    </w:p>
    <w:p w14:paraId="31AE0BA9" w14:textId="5E2BD0BD" w:rsidR="00BE18FC" w:rsidRPr="00D54FD6" w:rsidRDefault="00BE18FC" w:rsidP="00BE18FC">
      <w:pPr>
        <w:pStyle w:val="Heading2"/>
        <w:keepLines w:val="0"/>
        <w:numPr>
          <w:ilvl w:val="1"/>
          <w:numId w:val="20"/>
        </w:numPr>
        <w:tabs>
          <w:tab w:val="clear" w:pos="832"/>
        </w:tabs>
        <w:bidi w:val="0"/>
        <w:spacing w:before="360" w:after="120"/>
        <w:ind w:right="0"/>
        <w:rPr>
          <w:rFonts w:asciiTheme="majorBidi" w:hAnsiTheme="majorBidi" w:cstheme="majorBidi"/>
          <w:b/>
          <w:bCs/>
        </w:rPr>
      </w:pPr>
      <w:bookmarkStart w:id="132" w:name="_Toc138111785"/>
      <w:r w:rsidRPr="00D54FD6">
        <w:rPr>
          <w:rFonts w:asciiTheme="majorBidi" w:hAnsiTheme="majorBidi" w:cstheme="majorBidi"/>
          <w:b/>
          <w:bCs/>
        </w:rPr>
        <w:t>Purpose</w:t>
      </w:r>
      <w:bookmarkEnd w:id="132"/>
      <w:r w:rsidRPr="00D54FD6">
        <w:rPr>
          <w:rFonts w:asciiTheme="majorBidi" w:hAnsiTheme="majorBidi" w:cstheme="majorBidi"/>
          <w:b/>
          <w:bCs/>
        </w:rPr>
        <w:t xml:space="preserve"> </w:t>
      </w:r>
      <w:r w:rsidR="00F33742" w:rsidRPr="00D54FD6">
        <w:rPr>
          <w:rFonts w:asciiTheme="majorBidi" w:hAnsiTheme="majorBidi" w:cstheme="majorBidi"/>
          <w:b/>
          <w:bCs/>
        </w:rPr>
        <w:br/>
      </w:r>
    </w:p>
    <w:p w14:paraId="76D79865" w14:textId="77777777" w:rsidR="00823E8A" w:rsidRDefault="00BE18FC" w:rsidP="00823E8A">
      <w:pPr>
        <w:bidi w:val="0"/>
        <w:rPr>
          <w:rFonts w:asciiTheme="majorBidi" w:hAnsiTheme="majorBidi" w:cstheme="majorBidi"/>
        </w:rPr>
      </w:pPr>
      <w:r w:rsidRPr="00BE18FC">
        <w:rPr>
          <w:rFonts w:asciiTheme="majorBidi" w:hAnsiTheme="majorBidi" w:cstheme="majorBidi"/>
        </w:rPr>
        <w:t xml:space="preserve">The purpose of this document is to define and describe in </w:t>
      </w:r>
      <w:r w:rsidRPr="00BA237D">
        <w:rPr>
          <w:rFonts w:asciiTheme="majorBidi" w:hAnsiTheme="majorBidi" w:cstheme="majorBidi"/>
        </w:rPr>
        <w:t>first phase</w:t>
      </w:r>
      <w:r w:rsidRPr="00BE18FC">
        <w:rPr>
          <w:rFonts w:asciiTheme="majorBidi" w:hAnsiTheme="majorBidi" w:cstheme="majorBidi"/>
        </w:rPr>
        <w:t xml:space="preserve"> the software test plans, preparations, test cases, and test procedures for the</w:t>
      </w:r>
      <w:r>
        <w:rPr>
          <w:rFonts w:asciiTheme="majorBidi" w:hAnsiTheme="majorBidi" w:cstheme="majorBidi"/>
        </w:rPr>
        <w:t xml:space="preserve"> </w:t>
      </w:r>
      <w:r w:rsidRPr="008A56C4">
        <w:rPr>
          <w:rFonts w:asciiTheme="majorBidi" w:hAnsiTheme="majorBidi" w:cstheme="majorBidi"/>
          <w:i/>
          <w:iCs/>
          <w:color w:val="548ED5"/>
        </w:rPr>
        <w:t>[Software/ Product name]</w:t>
      </w:r>
      <w:r w:rsidRPr="008A56C4">
        <w:rPr>
          <w:rFonts w:asciiTheme="majorBidi" w:hAnsiTheme="majorBidi" w:cstheme="majorBidi"/>
        </w:rPr>
        <w:t>.</w:t>
      </w:r>
      <w:r w:rsidR="00823E8A">
        <w:rPr>
          <w:rFonts w:asciiTheme="majorBidi" w:hAnsiTheme="majorBidi" w:cstheme="majorBidi"/>
        </w:rPr>
        <w:t xml:space="preserve"> </w:t>
      </w:r>
    </w:p>
    <w:p w14:paraId="0E1E46CC" w14:textId="77777777" w:rsidR="00823E8A" w:rsidRDefault="00823E8A" w:rsidP="00823E8A">
      <w:pPr>
        <w:bidi w:val="0"/>
        <w:rPr>
          <w:rFonts w:asciiTheme="majorBidi" w:hAnsiTheme="majorBidi" w:cstheme="majorBidi"/>
        </w:rPr>
      </w:pPr>
    </w:p>
    <w:p w14:paraId="2F38FACE" w14:textId="48EC9304" w:rsidR="00823E8A" w:rsidRDefault="00823E8A" w:rsidP="00823E8A">
      <w:pPr>
        <w:bidi w:val="0"/>
        <w:rPr>
          <w:rFonts w:asciiTheme="majorBidi" w:hAnsiTheme="majorBidi" w:cstheme="majorBidi"/>
        </w:rPr>
      </w:pPr>
      <w:r w:rsidRPr="00823E8A">
        <w:rPr>
          <w:rFonts w:asciiTheme="majorBidi" w:hAnsiTheme="majorBidi" w:cstheme="majorBidi"/>
        </w:rPr>
        <w:t>This document forms the baseline for the formal qualification testing of the software in this system. During test execution, the document will be used to record the test run and will become a Software Test Report.</w:t>
      </w:r>
    </w:p>
    <w:p w14:paraId="36D0CB28" w14:textId="030E9B0C" w:rsidR="00233EDB" w:rsidRDefault="00233EDB" w:rsidP="00233EDB">
      <w:pPr>
        <w:bidi w:val="0"/>
        <w:rPr>
          <w:rFonts w:asciiTheme="majorBidi" w:hAnsiTheme="majorBidi" w:cstheme="majorBidi"/>
        </w:rPr>
      </w:pPr>
    </w:p>
    <w:p w14:paraId="625EC2D8" w14:textId="2505DE4D" w:rsidR="00233EDB" w:rsidRDefault="00233EDB" w:rsidP="00233EDB">
      <w:pPr>
        <w:bidi w:val="0"/>
        <w:rPr>
          <w:rFonts w:asciiTheme="majorBidi" w:hAnsiTheme="majorBidi" w:cstheme="majorBidi"/>
        </w:rPr>
      </w:pPr>
      <w:r>
        <w:rPr>
          <w:rFonts w:asciiTheme="majorBidi" w:hAnsiTheme="majorBidi" w:cstheme="majorBidi"/>
        </w:rPr>
        <w:t>First version of this document will include Test Descriptions (STD phase) and next version will include the test results (STR phase).</w:t>
      </w:r>
    </w:p>
    <w:p w14:paraId="2B01ACF1" w14:textId="77777777" w:rsidR="00D54FD6" w:rsidRPr="00823E8A" w:rsidRDefault="00D54FD6" w:rsidP="00D54FD6">
      <w:pPr>
        <w:bidi w:val="0"/>
        <w:rPr>
          <w:rFonts w:asciiTheme="majorBidi" w:hAnsiTheme="majorBidi" w:cstheme="majorBidi"/>
        </w:rPr>
      </w:pPr>
    </w:p>
    <w:p w14:paraId="37FA7506" w14:textId="77777777" w:rsidR="00823E8A" w:rsidRPr="00823E8A" w:rsidRDefault="00823E8A" w:rsidP="00823E8A">
      <w:pPr>
        <w:bidi w:val="0"/>
        <w:rPr>
          <w:rFonts w:asciiTheme="majorBidi" w:hAnsiTheme="majorBidi" w:cstheme="majorBidi"/>
        </w:rPr>
      </w:pPr>
      <w:r w:rsidRPr="00823E8A">
        <w:rPr>
          <w:rFonts w:asciiTheme="majorBidi" w:hAnsiTheme="majorBidi" w:cstheme="majorBidi"/>
        </w:rPr>
        <w:t>The purpose of the STR form of the document is to certify that all planned tests in the STD have been sufficiently completed to state that the system is ready for production.</w:t>
      </w:r>
    </w:p>
    <w:p w14:paraId="1385EF19" w14:textId="77777777" w:rsidR="00D54FD6" w:rsidRDefault="00D54FD6" w:rsidP="00823E8A">
      <w:pPr>
        <w:bidi w:val="0"/>
        <w:rPr>
          <w:rFonts w:asciiTheme="majorBidi" w:hAnsiTheme="majorBidi" w:cstheme="majorBidi"/>
        </w:rPr>
      </w:pPr>
    </w:p>
    <w:p w14:paraId="1E6825E6" w14:textId="49A3BE79" w:rsidR="00823E8A" w:rsidRPr="004A4DA9" w:rsidRDefault="004A4DA9" w:rsidP="00D54FD6">
      <w:pPr>
        <w:bidi w:val="0"/>
        <w:rPr>
          <w:rFonts w:asciiTheme="majorBidi" w:hAnsiTheme="majorBidi" w:cstheme="majorBidi"/>
        </w:rPr>
      </w:pPr>
      <w:r w:rsidRPr="004A4DA9">
        <w:rPr>
          <w:rFonts w:asciiTheme="majorBidi" w:hAnsiTheme="majorBidi" w:cstheme="majorBidi"/>
        </w:rPr>
        <w:t>This document will be written and run by the software testers, and approved by SW QA manager</w:t>
      </w:r>
    </w:p>
    <w:p w14:paraId="1C7B984E" w14:textId="7B6F5B3E" w:rsidR="00277CB9" w:rsidRPr="00D54FD6" w:rsidRDefault="00277CB9" w:rsidP="008A56C4">
      <w:pPr>
        <w:pStyle w:val="Heading1"/>
        <w:keepLines w:val="0"/>
        <w:numPr>
          <w:ilvl w:val="1"/>
          <w:numId w:val="20"/>
        </w:numPr>
        <w:shd w:val="clear" w:color="auto" w:fill="auto"/>
        <w:bidi w:val="0"/>
        <w:spacing w:before="480" w:after="60" w:line="360" w:lineRule="auto"/>
        <w:rPr>
          <w:rFonts w:asciiTheme="majorBidi" w:hAnsiTheme="majorBidi" w:cstheme="majorBidi"/>
          <w:b/>
          <w:bCs w:val="0"/>
        </w:rPr>
      </w:pPr>
      <w:bookmarkStart w:id="133" w:name="_Toc138111647"/>
      <w:bookmarkStart w:id="134" w:name="_Toc138111786"/>
      <w:bookmarkStart w:id="135" w:name="_Toc138112402"/>
      <w:r w:rsidRPr="00D54FD6">
        <w:rPr>
          <w:rFonts w:asciiTheme="majorBidi" w:hAnsiTheme="majorBidi" w:cstheme="majorBidi"/>
          <w:b/>
          <w:bCs w:val="0"/>
        </w:rPr>
        <w:t>Scope</w:t>
      </w:r>
      <w:bookmarkEnd w:id="2"/>
      <w:bookmarkEnd w:id="133"/>
      <w:bookmarkEnd w:id="134"/>
      <w:bookmarkEnd w:id="135"/>
    </w:p>
    <w:bookmarkEnd w:id="3"/>
    <w:bookmarkEnd w:id="4"/>
    <w:bookmarkEnd w:id="5"/>
    <w:bookmarkEnd w:id="6"/>
    <w:p w14:paraId="4C8EB1FD" w14:textId="15E0553E" w:rsidR="00277CB9" w:rsidRDefault="00277CB9" w:rsidP="00233EDB">
      <w:pPr>
        <w:autoSpaceDE w:val="0"/>
        <w:autoSpaceDN w:val="0"/>
        <w:bidi w:val="0"/>
        <w:adjustRightInd w:val="0"/>
        <w:rPr>
          <w:rFonts w:asciiTheme="majorBidi" w:hAnsiTheme="majorBidi" w:cstheme="majorBidi"/>
        </w:rPr>
      </w:pPr>
      <w:r w:rsidRPr="007020E5">
        <w:rPr>
          <w:rFonts w:asciiTheme="majorBidi" w:hAnsiTheme="majorBidi" w:cstheme="majorBidi"/>
        </w:rPr>
        <w:t xml:space="preserve">This document is the Software Test Description (STD) for </w:t>
      </w:r>
      <w:r w:rsidRPr="007020E5">
        <w:rPr>
          <w:rFonts w:asciiTheme="majorBidi" w:hAnsiTheme="majorBidi" w:cstheme="majorBidi"/>
          <w:i/>
          <w:iCs/>
          <w:color w:val="548ED5"/>
        </w:rPr>
        <w:t>[Software/ Product name]</w:t>
      </w:r>
      <w:r w:rsidR="00DC26C2">
        <w:rPr>
          <w:rFonts w:asciiTheme="majorBidi" w:hAnsiTheme="majorBidi" w:cstheme="majorBidi"/>
        </w:rPr>
        <w:t>. It define</w:t>
      </w:r>
      <w:r w:rsidR="0061091D">
        <w:rPr>
          <w:rFonts w:asciiTheme="majorBidi" w:hAnsiTheme="majorBidi" w:cstheme="majorBidi"/>
        </w:rPr>
        <w:t>s</w:t>
      </w:r>
      <w:r w:rsidR="00DC26C2">
        <w:rPr>
          <w:rFonts w:asciiTheme="majorBidi" w:hAnsiTheme="majorBidi" w:cstheme="majorBidi"/>
        </w:rPr>
        <w:t xml:space="preserve"> the software tests for each requirement</w:t>
      </w:r>
      <w:r w:rsidRPr="007020E5">
        <w:rPr>
          <w:rFonts w:asciiTheme="majorBidi" w:hAnsiTheme="majorBidi" w:cstheme="majorBidi"/>
        </w:rPr>
        <w:t xml:space="preserve"> </w:t>
      </w:r>
      <w:r w:rsidR="00DC26C2">
        <w:rPr>
          <w:rFonts w:asciiTheme="majorBidi" w:hAnsiTheme="majorBidi" w:cstheme="majorBidi"/>
        </w:rPr>
        <w:t>on the system level.</w:t>
      </w:r>
    </w:p>
    <w:p w14:paraId="13B2CC61" w14:textId="4D5769A6" w:rsidR="00BE18FC" w:rsidDel="004A3342" w:rsidRDefault="00BE18FC" w:rsidP="00BE18FC">
      <w:pPr>
        <w:autoSpaceDE w:val="0"/>
        <w:autoSpaceDN w:val="0"/>
        <w:bidi w:val="0"/>
        <w:adjustRightInd w:val="0"/>
        <w:rPr>
          <w:del w:id="136" w:author="Micha Segev" w:date="2023-06-20T00:12:00Z"/>
          <w:rFonts w:asciiTheme="majorBidi" w:hAnsiTheme="majorBidi" w:cstheme="majorBidi"/>
        </w:rPr>
      </w:pPr>
    </w:p>
    <w:p w14:paraId="3B5D82AF" w14:textId="0623CF02" w:rsidR="00277CB9" w:rsidRPr="00C07186" w:rsidDel="003D5226" w:rsidRDefault="00277CB9">
      <w:pPr>
        <w:pStyle w:val="Heading2"/>
        <w:keepLines w:val="0"/>
        <w:numPr>
          <w:ilvl w:val="1"/>
          <w:numId w:val="20"/>
        </w:numPr>
        <w:tabs>
          <w:tab w:val="clear" w:pos="832"/>
        </w:tabs>
        <w:bidi w:val="0"/>
        <w:spacing w:before="360" w:after="120"/>
        <w:ind w:left="0" w:right="0"/>
        <w:rPr>
          <w:moveFrom w:id="137" w:author="Micha Segev" w:date="2023-06-19T23:49:00Z"/>
          <w:rFonts w:asciiTheme="majorBidi" w:hAnsiTheme="majorBidi" w:cstheme="majorBidi"/>
          <w:b/>
          <w:bCs/>
        </w:rPr>
        <w:pPrChange w:id="138" w:author="Micha Segev" w:date="2023-06-20T00:12:00Z">
          <w:pPr>
            <w:pStyle w:val="Heading2"/>
            <w:keepLines w:val="0"/>
            <w:numPr>
              <w:numId w:val="20"/>
            </w:numPr>
            <w:tabs>
              <w:tab w:val="clear" w:pos="832"/>
              <w:tab w:val="num" w:pos="567"/>
            </w:tabs>
            <w:bidi w:val="0"/>
            <w:spacing w:before="360" w:after="120"/>
            <w:ind w:left="567" w:right="567" w:hanging="567"/>
          </w:pPr>
        </w:pPrChange>
      </w:pPr>
      <w:bookmarkStart w:id="139" w:name="_Toc304369216"/>
      <w:bookmarkStart w:id="140" w:name="_Toc378136808"/>
      <w:bookmarkStart w:id="141" w:name="_Toc415996531"/>
      <w:bookmarkStart w:id="142" w:name="_Toc104044533"/>
      <w:bookmarkStart w:id="143" w:name="_Toc438089599"/>
      <w:moveFromRangeStart w:id="144" w:author="Micha Segev" w:date="2023-06-19T23:49:00Z" w:name="move138110956"/>
      <w:moveFrom w:id="145" w:author="Micha Segev" w:date="2023-06-19T23:49:00Z">
        <w:r w:rsidRPr="00C07186" w:rsidDel="003D5226">
          <w:rPr>
            <w:rFonts w:asciiTheme="majorBidi" w:hAnsiTheme="majorBidi" w:cstheme="majorBidi"/>
            <w:b/>
            <w:bCs/>
          </w:rPr>
          <w:t xml:space="preserve">Document </w:t>
        </w:r>
        <w:r w:rsidR="00C07186" w:rsidRPr="00C07186" w:rsidDel="003D5226">
          <w:rPr>
            <w:rFonts w:asciiTheme="majorBidi" w:hAnsiTheme="majorBidi" w:cstheme="majorBidi"/>
            <w:b/>
            <w:bCs/>
          </w:rPr>
          <w:t xml:space="preserve">Conventions and Notation </w:t>
        </w:r>
        <w:bookmarkEnd w:id="139"/>
        <w:bookmarkEnd w:id="140"/>
        <w:bookmarkEnd w:id="141"/>
        <w:bookmarkEnd w:id="142"/>
        <w:bookmarkEnd w:id="143"/>
      </w:moveFrom>
    </w:p>
    <w:p w14:paraId="656C50DF" w14:textId="26C92A10" w:rsidR="00277CB9" w:rsidDel="003D5226" w:rsidRDefault="00277CB9">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rPr>
          <w:moveFrom w:id="146" w:author="Micha Segev" w:date="2023-06-19T23:49:00Z"/>
          <w:rFonts w:asciiTheme="majorBidi" w:hAnsiTheme="majorBidi" w:cstheme="majorBidi"/>
        </w:rPr>
      </w:pPr>
    </w:p>
    <w:p w14:paraId="07676D48" w14:textId="2DC0896A" w:rsidR="00277CB9" w:rsidRPr="007020E5" w:rsidDel="003D5226" w:rsidRDefault="00277CB9">
      <w:pPr>
        <w:bidi w:val="0"/>
        <w:rPr>
          <w:moveFrom w:id="147" w:author="Micha Segev" w:date="2023-06-19T23:49:00Z"/>
          <w:rFonts w:asciiTheme="majorBidi" w:hAnsiTheme="majorBidi" w:cstheme="majorBidi"/>
        </w:rPr>
      </w:pPr>
      <w:moveFrom w:id="148" w:author="Micha Segev" w:date="2023-06-19T23:49:00Z">
        <w:r w:rsidRPr="007020E5" w:rsidDel="003D5226">
          <w:rPr>
            <w:rFonts w:asciiTheme="majorBidi" w:hAnsiTheme="majorBidi" w:cstheme="majorBidi"/>
          </w:rPr>
          <w:t>Th</w:t>
        </w:r>
        <w:r w:rsidR="00A7556A" w:rsidDel="003D5226">
          <w:rPr>
            <w:rFonts w:asciiTheme="majorBidi" w:hAnsiTheme="majorBidi" w:cstheme="majorBidi"/>
          </w:rPr>
          <w:t>i</w:t>
        </w:r>
        <w:r w:rsidRPr="007020E5" w:rsidDel="003D5226">
          <w:rPr>
            <w:rFonts w:asciiTheme="majorBidi" w:hAnsiTheme="majorBidi" w:cstheme="majorBidi"/>
          </w:rPr>
          <w:t>s STD</w:t>
        </w:r>
        <w:r w:rsidR="00BA1FCE" w:rsidDel="003D5226">
          <w:rPr>
            <w:rFonts w:asciiTheme="majorBidi" w:hAnsiTheme="majorBidi" w:cstheme="majorBidi"/>
          </w:rPr>
          <w:t>\R</w:t>
        </w:r>
        <w:r w:rsidRPr="007020E5" w:rsidDel="003D5226">
          <w:rPr>
            <w:rFonts w:asciiTheme="majorBidi" w:hAnsiTheme="majorBidi" w:cstheme="majorBidi"/>
          </w:rPr>
          <w:t xml:space="preserve"> contains the following chapters:</w:t>
        </w:r>
      </w:moveFrom>
    </w:p>
    <w:p w14:paraId="25D816B5" w14:textId="28966B77" w:rsidR="00277CB9" w:rsidRPr="007020E5" w:rsidDel="003D5226" w:rsidRDefault="00277CB9">
      <w:pPr>
        <w:numPr>
          <w:ilvl w:val="0"/>
          <w:numId w:val="26"/>
        </w:numPr>
        <w:bidi w:val="0"/>
        <w:ind w:left="0" w:right="283"/>
        <w:rPr>
          <w:moveFrom w:id="149" w:author="Micha Segev" w:date="2023-06-19T23:49:00Z"/>
          <w:rFonts w:asciiTheme="majorBidi" w:hAnsiTheme="majorBidi" w:cstheme="majorBidi"/>
          <w:i/>
          <w:iCs/>
        </w:rPr>
        <w:pPrChange w:id="150" w:author="Micha Segev" w:date="2023-06-20T00:12:00Z">
          <w:pPr>
            <w:numPr>
              <w:numId w:val="26"/>
            </w:numPr>
            <w:bidi w:val="0"/>
            <w:ind w:left="360" w:right="283" w:hanging="360"/>
          </w:pPr>
        </w:pPrChange>
      </w:pPr>
      <w:moveFrom w:id="151" w:author="Micha Segev" w:date="2023-06-19T23:49:00Z">
        <w:r w:rsidRPr="007020E5" w:rsidDel="003D5226">
          <w:rPr>
            <w:rFonts w:asciiTheme="majorBidi" w:hAnsiTheme="majorBidi" w:cstheme="majorBidi"/>
          </w:rPr>
          <w:t>Chapter 1 -</w:t>
        </w:r>
        <w:r w:rsidR="00BA1FCE" w:rsidDel="003D5226">
          <w:rPr>
            <w:rFonts w:asciiTheme="majorBidi" w:hAnsiTheme="majorBidi" w:cstheme="majorBidi"/>
          </w:rPr>
          <w:t xml:space="preserve"> Introduction</w:t>
        </w:r>
        <w:r w:rsidRPr="007020E5" w:rsidDel="003D5226">
          <w:rPr>
            <w:rFonts w:asciiTheme="majorBidi" w:hAnsiTheme="majorBidi" w:cstheme="majorBidi"/>
          </w:rPr>
          <w:t xml:space="preserve"> </w:t>
        </w:r>
      </w:moveFrom>
    </w:p>
    <w:p w14:paraId="105855F7" w14:textId="1570FDDB" w:rsidR="00277CB9" w:rsidDel="003D5226" w:rsidRDefault="00277CB9">
      <w:pPr>
        <w:numPr>
          <w:ilvl w:val="0"/>
          <w:numId w:val="26"/>
        </w:numPr>
        <w:bidi w:val="0"/>
        <w:ind w:left="0" w:right="283"/>
        <w:rPr>
          <w:moveFrom w:id="152" w:author="Micha Segev" w:date="2023-06-19T23:49:00Z"/>
          <w:rFonts w:asciiTheme="majorBidi" w:hAnsiTheme="majorBidi" w:cstheme="majorBidi"/>
          <w:i/>
          <w:iCs/>
        </w:rPr>
        <w:pPrChange w:id="153" w:author="Micha Segev" w:date="2023-06-20T00:12:00Z">
          <w:pPr>
            <w:numPr>
              <w:numId w:val="26"/>
            </w:numPr>
            <w:bidi w:val="0"/>
            <w:ind w:left="360" w:right="283" w:hanging="360"/>
          </w:pPr>
        </w:pPrChange>
      </w:pPr>
      <w:moveFrom w:id="154" w:author="Micha Segev" w:date="2023-06-19T23:49:00Z">
        <w:r w:rsidRPr="00B5558C" w:rsidDel="003D5226">
          <w:rPr>
            <w:rFonts w:asciiTheme="majorBidi" w:hAnsiTheme="majorBidi" w:cstheme="majorBidi"/>
          </w:rPr>
          <w:t xml:space="preserve">Chapter 2 - Test </w:t>
        </w:r>
        <w:r w:rsidR="0023271E" w:rsidDel="003D5226">
          <w:rPr>
            <w:rFonts w:asciiTheme="majorBidi" w:hAnsiTheme="majorBidi" w:cstheme="majorBidi"/>
          </w:rPr>
          <w:t>Plan</w:t>
        </w:r>
      </w:moveFrom>
    </w:p>
    <w:p w14:paraId="107757FF" w14:textId="53F248CE" w:rsidR="0023271E" w:rsidRPr="004A4DA9" w:rsidDel="003D5226" w:rsidRDefault="0023271E">
      <w:pPr>
        <w:numPr>
          <w:ilvl w:val="0"/>
          <w:numId w:val="26"/>
        </w:numPr>
        <w:bidi w:val="0"/>
        <w:ind w:left="0" w:right="283"/>
        <w:rPr>
          <w:moveFrom w:id="155" w:author="Micha Segev" w:date="2023-06-19T23:49:00Z"/>
          <w:rFonts w:asciiTheme="majorBidi" w:hAnsiTheme="majorBidi" w:cstheme="majorBidi"/>
        </w:rPr>
        <w:pPrChange w:id="156" w:author="Micha Segev" w:date="2023-06-20T00:12:00Z">
          <w:pPr>
            <w:numPr>
              <w:numId w:val="26"/>
            </w:numPr>
            <w:bidi w:val="0"/>
            <w:ind w:left="360" w:right="283" w:hanging="360"/>
          </w:pPr>
        </w:pPrChange>
      </w:pPr>
      <w:moveFrom w:id="157" w:author="Micha Segev" w:date="2023-06-19T23:49:00Z">
        <w:r w:rsidRPr="00B5558C" w:rsidDel="003D5226">
          <w:rPr>
            <w:rFonts w:asciiTheme="majorBidi" w:hAnsiTheme="majorBidi" w:cstheme="majorBidi"/>
          </w:rPr>
          <w:t xml:space="preserve">Chapter </w:t>
        </w:r>
        <w:r w:rsidDel="003D5226">
          <w:rPr>
            <w:rFonts w:asciiTheme="majorBidi" w:hAnsiTheme="majorBidi" w:cstheme="majorBidi"/>
          </w:rPr>
          <w:t>3</w:t>
        </w:r>
        <w:r w:rsidRPr="00B5558C" w:rsidDel="003D5226">
          <w:rPr>
            <w:rFonts w:asciiTheme="majorBidi" w:hAnsiTheme="majorBidi" w:cstheme="majorBidi"/>
          </w:rPr>
          <w:t xml:space="preserve"> </w:t>
        </w:r>
        <w:r w:rsidDel="003D5226">
          <w:rPr>
            <w:rFonts w:asciiTheme="majorBidi" w:hAnsiTheme="majorBidi" w:cstheme="majorBidi"/>
          </w:rPr>
          <w:t>–</w:t>
        </w:r>
        <w:r w:rsidRPr="00B5558C" w:rsidDel="003D5226">
          <w:rPr>
            <w:rFonts w:asciiTheme="majorBidi" w:hAnsiTheme="majorBidi" w:cstheme="majorBidi"/>
          </w:rPr>
          <w:t xml:space="preserve"> </w:t>
        </w:r>
        <w:r w:rsidDel="003D5226">
          <w:rPr>
            <w:rFonts w:asciiTheme="majorBidi" w:hAnsiTheme="majorBidi" w:cstheme="majorBidi"/>
          </w:rPr>
          <w:t>Overview of test results</w:t>
        </w:r>
        <w:r w:rsidR="001A435E" w:rsidDel="003D5226">
          <w:rPr>
            <w:rFonts w:asciiTheme="majorBidi" w:hAnsiTheme="majorBidi" w:cstheme="majorBidi"/>
            <w:i/>
            <w:iCs/>
          </w:rPr>
          <w:t xml:space="preserve"> </w:t>
        </w:r>
        <w:r w:rsidR="00DC26C2" w:rsidDel="003D5226">
          <w:rPr>
            <w:rFonts w:asciiTheme="majorBidi" w:hAnsiTheme="majorBidi" w:cstheme="majorBidi"/>
          </w:rPr>
          <w:t>(</w:t>
        </w:r>
        <w:r w:rsidR="001A435E" w:rsidRPr="004A4DA9" w:rsidDel="003D5226">
          <w:rPr>
            <w:rFonts w:asciiTheme="majorBidi" w:hAnsiTheme="majorBidi" w:cstheme="majorBidi"/>
          </w:rPr>
          <w:t>for STR only</w:t>
        </w:r>
        <w:r w:rsidR="00DC26C2" w:rsidDel="003D5226">
          <w:rPr>
            <w:rFonts w:asciiTheme="majorBidi" w:hAnsiTheme="majorBidi" w:cstheme="majorBidi"/>
          </w:rPr>
          <w:t>)</w:t>
        </w:r>
      </w:moveFrom>
    </w:p>
    <w:p w14:paraId="27E68D1E" w14:textId="70232589" w:rsidR="00277CB9" w:rsidRPr="007020E5" w:rsidDel="003D5226" w:rsidRDefault="00277CB9">
      <w:pPr>
        <w:numPr>
          <w:ilvl w:val="0"/>
          <w:numId w:val="26"/>
        </w:numPr>
        <w:bidi w:val="0"/>
        <w:ind w:left="0" w:right="283"/>
        <w:rPr>
          <w:moveFrom w:id="158" w:author="Micha Segev" w:date="2023-06-19T23:49:00Z"/>
          <w:rFonts w:asciiTheme="majorBidi" w:hAnsiTheme="majorBidi" w:cstheme="majorBidi"/>
          <w:i/>
          <w:iCs/>
        </w:rPr>
        <w:pPrChange w:id="159" w:author="Micha Segev" w:date="2023-06-20T00:12:00Z">
          <w:pPr>
            <w:numPr>
              <w:numId w:val="26"/>
            </w:numPr>
            <w:bidi w:val="0"/>
            <w:ind w:left="360" w:right="283" w:hanging="360"/>
          </w:pPr>
        </w:pPrChange>
      </w:pPr>
      <w:moveFrom w:id="160" w:author="Micha Segev" w:date="2023-06-19T23:49:00Z">
        <w:r w:rsidRPr="007020E5" w:rsidDel="003D5226">
          <w:rPr>
            <w:rFonts w:asciiTheme="majorBidi" w:hAnsiTheme="majorBidi" w:cstheme="majorBidi"/>
          </w:rPr>
          <w:t xml:space="preserve">Chapter 4 - Test </w:t>
        </w:r>
        <w:r w:rsidR="00233EDB" w:rsidDel="003D5226">
          <w:rPr>
            <w:rFonts w:asciiTheme="majorBidi" w:hAnsiTheme="majorBidi" w:cstheme="majorBidi"/>
          </w:rPr>
          <w:t xml:space="preserve">Preparations </w:t>
        </w:r>
      </w:moveFrom>
    </w:p>
    <w:p w14:paraId="52C08E11" w14:textId="798661CC" w:rsidR="00277CB9" w:rsidRPr="007020E5" w:rsidDel="003D5226" w:rsidRDefault="00277CB9">
      <w:pPr>
        <w:numPr>
          <w:ilvl w:val="0"/>
          <w:numId w:val="26"/>
        </w:numPr>
        <w:bidi w:val="0"/>
        <w:ind w:left="0" w:right="283"/>
        <w:rPr>
          <w:moveFrom w:id="161" w:author="Micha Segev" w:date="2023-06-19T23:49:00Z"/>
          <w:rFonts w:asciiTheme="majorBidi" w:hAnsiTheme="majorBidi" w:cstheme="majorBidi"/>
        </w:rPr>
        <w:pPrChange w:id="162" w:author="Micha Segev" w:date="2023-06-20T00:12:00Z">
          <w:pPr>
            <w:numPr>
              <w:numId w:val="26"/>
            </w:numPr>
            <w:bidi w:val="0"/>
            <w:ind w:left="360" w:right="283" w:hanging="360"/>
          </w:pPr>
        </w:pPrChange>
      </w:pPr>
      <w:moveFrom w:id="163" w:author="Micha Segev" w:date="2023-06-19T23:49:00Z">
        <w:r w:rsidRPr="007020E5" w:rsidDel="003D5226">
          <w:rPr>
            <w:rFonts w:asciiTheme="majorBidi" w:hAnsiTheme="majorBidi" w:cstheme="majorBidi"/>
          </w:rPr>
          <w:t xml:space="preserve">Chapter 5 - </w:t>
        </w:r>
        <w:r w:rsidR="00233EDB" w:rsidRPr="00233EDB" w:rsidDel="003D5226">
          <w:rPr>
            <w:rFonts w:asciiTheme="majorBidi" w:hAnsiTheme="majorBidi" w:cstheme="majorBidi"/>
          </w:rPr>
          <w:t>Detailed Tests Descriptions &amp; Results</w:t>
        </w:r>
        <w:r w:rsidR="001A435E" w:rsidDel="003D5226">
          <w:rPr>
            <w:rFonts w:asciiTheme="majorBidi" w:hAnsiTheme="majorBidi" w:cstheme="majorBidi"/>
          </w:rPr>
          <w:t xml:space="preserve"> (for STR)</w:t>
        </w:r>
      </w:moveFrom>
    </w:p>
    <w:p w14:paraId="4016F7AB" w14:textId="6E0F561E" w:rsidR="00277CB9" w:rsidDel="003D5226" w:rsidRDefault="00277CB9">
      <w:pPr>
        <w:numPr>
          <w:ilvl w:val="0"/>
          <w:numId w:val="26"/>
        </w:numPr>
        <w:bidi w:val="0"/>
        <w:ind w:left="0" w:right="283"/>
        <w:rPr>
          <w:moveFrom w:id="164" w:author="Micha Segev" w:date="2023-06-19T23:49:00Z"/>
          <w:rFonts w:asciiTheme="majorBidi" w:hAnsiTheme="majorBidi" w:cstheme="majorBidi"/>
        </w:rPr>
        <w:pPrChange w:id="165" w:author="Micha Segev" w:date="2023-06-20T00:12:00Z">
          <w:pPr>
            <w:numPr>
              <w:numId w:val="26"/>
            </w:numPr>
            <w:bidi w:val="0"/>
            <w:ind w:left="360" w:right="283" w:hanging="360"/>
          </w:pPr>
        </w:pPrChange>
      </w:pPr>
      <w:moveFrom w:id="166" w:author="Micha Segev" w:date="2023-06-19T23:49:00Z">
        <w:r w:rsidRPr="007020E5" w:rsidDel="003D5226">
          <w:rPr>
            <w:rFonts w:asciiTheme="majorBidi" w:hAnsiTheme="majorBidi" w:cstheme="majorBidi"/>
          </w:rPr>
          <w:t xml:space="preserve">Chapter 6 </w:t>
        </w:r>
        <w:r w:rsidR="00A7556A" w:rsidDel="003D5226">
          <w:rPr>
            <w:rFonts w:asciiTheme="majorBidi" w:hAnsiTheme="majorBidi" w:cstheme="majorBidi"/>
          </w:rPr>
          <w:t>–</w:t>
        </w:r>
        <w:r w:rsidRPr="007020E5" w:rsidDel="003D5226">
          <w:rPr>
            <w:rFonts w:asciiTheme="majorBidi" w:hAnsiTheme="majorBidi" w:cstheme="majorBidi"/>
          </w:rPr>
          <w:t xml:space="preserve"> </w:t>
        </w:r>
        <w:r w:rsidR="00233EDB" w:rsidRPr="00233EDB" w:rsidDel="003D5226">
          <w:rPr>
            <w:rFonts w:asciiTheme="majorBidi" w:hAnsiTheme="majorBidi" w:cstheme="majorBidi"/>
          </w:rPr>
          <w:t>Validation &amp;Verification Results Summary</w:t>
        </w:r>
      </w:moveFrom>
    </w:p>
    <w:p w14:paraId="1D97D515" w14:textId="6F27A7B1" w:rsidR="00233EDB" w:rsidDel="003D5226" w:rsidRDefault="00233EDB">
      <w:pPr>
        <w:numPr>
          <w:ilvl w:val="0"/>
          <w:numId w:val="26"/>
        </w:numPr>
        <w:bidi w:val="0"/>
        <w:ind w:left="0" w:right="283"/>
        <w:rPr>
          <w:moveFrom w:id="167" w:author="Micha Segev" w:date="2023-06-19T23:49:00Z"/>
          <w:rFonts w:asciiTheme="majorBidi" w:hAnsiTheme="majorBidi" w:cstheme="majorBidi"/>
        </w:rPr>
        <w:pPrChange w:id="168" w:author="Micha Segev" w:date="2023-06-20T00:12:00Z">
          <w:pPr>
            <w:numPr>
              <w:numId w:val="26"/>
            </w:numPr>
            <w:bidi w:val="0"/>
            <w:ind w:left="360" w:right="283" w:hanging="360"/>
          </w:pPr>
        </w:pPrChange>
      </w:pPr>
      <w:moveFrom w:id="169" w:author="Micha Segev" w:date="2023-06-19T23:49:00Z">
        <w:r w:rsidDel="003D5226">
          <w:rPr>
            <w:rFonts w:asciiTheme="majorBidi" w:hAnsiTheme="majorBidi" w:cstheme="majorBidi"/>
          </w:rPr>
          <w:t>Chapter 7 – Conclusions</w:t>
        </w:r>
      </w:moveFrom>
    </w:p>
    <w:p w14:paraId="7A234E6B" w14:textId="5F591A80" w:rsidR="00233EDB" w:rsidDel="003D5226" w:rsidRDefault="00233EDB">
      <w:pPr>
        <w:bidi w:val="0"/>
        <w:ind w:right="283"/>
        <w:rPr>
          <w:moveFrom w:id="170" w:author="Micha Segev" w:date="2023-06-19T23:49:00Z"/>
          <w:rFonts w:asciiTheme="majorBidi" w:hAnsiTheme="majorBidi" w:cstheme="majorBidi"/>
        </w:rPr>
        <w:pPrChange w:id="171" w:author="Micha Segev" w:date="2023-06-20T00:12:00Z">
          <w:pPr>
            <w:bidi w:val="0"/>
            <w:ind w:left="360" w:right="283"/>
          </w:pPr>
        </w:pPrChange>
      </w:pPr>
    </w:p>
    <w:moveFromRangeEnd w:id="144"/>
    <w:p w14:paraId="73B05746" w14:textId="77777777" w:rsidR="00233EDB" w:rsidRDefault="00233EDB">
      <w:pPr>
        <w:bidi w:val="0"/>
        <w:ind w:right="283"/>
        <w:rPr>
          <w:rFonts w:asciiTheme="majorBidi" w:hAnsiTheme="majorBidi" w:cstheme="majorBidi"/>
        </w:rPr>
        <w:pPrChange w:id="172" w:author="Micha Segev" w:date="2023-06-20T00:12:00Z">
          <w:pPr>
            <w:bidi w:val="0"/>
            <w:ind w:left="360" w:right="283"/>
          </w:pPr>
        </w:pPrChange>
      </w:pPr>
    </w:p>
    <w:p w14:paraId="0C8D779C" w14:textId="3F9E9126" w:rsidR="00A7556A" w:rsidRDefault="00A7556A" w:rsidP="00A7556A">
      <w:pPr>
        <w:bidi w:val="0"/>
        <w:ind w:right="283"/>
        <w:rPr>
          <w:rFonts w:asciiTheme="majorBidi" w:hAnsiTheme="majorBidi" w:cstheme="majorBidi"/>
        </w:rPr>
      </w:pPr>
    </w:p>
    <w:p w14:paraId="0D63391E" w14:textId="77777777" w:rsidR="00A7556A" w:rsidRPr="00A7556A" w:rsidRDefault="00A7556A" w:rsidP="00A7556A">
      <w:pPr>
        <w:bidi w:val="0"/>
        <w:spacing w:after="120"/>
        <w:rPr>
          <w:rFonts w:asciiTheme="majorBidi" w:hAnsiTheme="majorBidi" w:cstheme="majorBidi"/>
        </w:rPr>
      </w:pPr>
      <w:r w:rsidRPr="00A7556A">
        <w:rPr>
          <w:rFonts w:asciiTheme="majorBidi" w:hAnsiTheme="majorBidi" w:cstheme="majorBidi"/>
          <w:b/>
          <w:bCs w:val="0"/>
        </w:rPr>
        <w:t>Test Case</w:t>
      </w:r>
      <w:r w:rsidRPr="00A7556A">
        <w:rPr>
          <w:rFonts w:asciiTheme="majorBidi" w:hAnsiTheme="majorBidi" w:cstheme="majorBidi"/>
        </w:rPr>
        <w:t xml:space="preserve"> - A set of test steps that verify a set of requirements.  A test case includes objectives, a list of requirements, expected results, verification method and any other information necessary to execute the test case.</w:t>
      </w:r>
    </w:p>
    <w:p w14:paraId="3292FA7B" w14:textId="77777777" w:rsidR="00A7556A" w:rsidRPr="00A7556A" w:rsidRDefault="00A7556A" w:rsidP="00A7556A">
      <w:pPr>
        <w:bidi w:val="0"/>
        <w:spacing w:after="120"/>
        <w:rPr>
          <w:rFonts w:asciiTheme="majorBidi" w:hAnsiTheme="majorBidi" w:cstheme="majorBidi"/>
        </w:rPr>
      </w:pPr>
      <w:commentRangeStart w:id="173"/>
      <w:commentRangeStart w:id="174"/>
      <w:commentRangeStart w:id="175"/>
      <w:commentRangeStart w:id="176"/>
      <w:r w:rsidRPr="00A7556A">
        <w:rPr>
          <w:rFonts w:asciiTheme="majorBidi" w:hAnsiTheme="majorBidi" w:cstheme="majorBidi"/>
          <w:b/>
          <w:bCs w:val="0"/>
        </w:rPr>
        <w:t xml:space="preserve">Test Procedure </w:t>
      </w:r>
      <w:r w:rsidRPr="00A7556A">
        <w:rPr>
          <w:rFonts w:asciiTheme="majorBidi" w:hAnsiTheme="majorBidi" w:cstheme="majorBidi"/>
        </w:rPr>
        <w:t>- a test procedure is a collection of test cases and information necessary to execute them.  After a manual test run, a test procedure becomes a record of the test run and is considered a test report</w:t>
      </w:r>
      <w:commentRangeEnd w:id="173"/>
      <w:r w:rsidR="001A435E">
        <w:rPr>
          <w:rStyle w:val="CommentReference"/>
        </w:rPr>
        <w:commentReference w:id="173"/>
      </w:r>
      <w:commentRangeEnd w:id="174"/>
      <w:r w:rsidR="00DC26C2">
        <w:rPr>
          <w:rStyle w:val="CommentReference"/>
        </w:rPr>
        <w:commentReference w:id="174"/>
      </w:r>
      <w:commentRangeEnd w:id="175"/>
      <w:r w:rsidR="00CD1A2C">
        <w:rPr>
          <w:rStyle w:val="CommentReference"/>
        </w:rPr>
        <w:commentReference w:id="175"/>
      </w:r>
      <w:commentRangeEnd w:id="176"/>
      <w:r w:rsidR="00CD1A2C">
        <w:rPr>
          <w:rStyle w:val="CommentReference"/>
        </w:rPr>
        <w:commentReference w:id="176"/>
      </w:r>
    </w:p>
    <w:p w14:paraId="4BA01E91" w14:textId="1F487BE3" w:rsidR="00A7556A" w:rsidRPr="00A7556A" w:rsidRDefault="00A7556A" w:rsidP="00A7556A">
      <w:pPr>
        <w:bidi w:val="0"/>
        <w:spacing w:after="120"/>
        <w:rPr>
          <w:rFonts w:asciiTheme="majorBidi" w:hAnsiTheme="majorBidi" w:cstheme="majorBidi"/>
        </w:rPr>
      </w:pPr>
      <w:r w:rsidRPr="00A7556A">
        <w:rPr>
          <w:rFonts w:asciiTheme="majorBidi" w:hAnsiTheme="majorBidi" w:cstheme="majorBidi"/>
          <w:b/>
          <w:bCs w:val="0"/>
        </w:rPr>
        <w:t>Test Run</w:t>
      </w:r>
      <w:r w:rsidRPr="00A7556A">
        <w:rPr>
          <w:rFonts w:asciiTheme="majorBidi" w:hAnsiTheme="majorBidi" w:cstheme="majorBidi"/>
        </w:rPr>
        <w:t xml:space="preserve"> - A single execution of the STD/STR on a single configuration</w:t>
      </w:r>
      <w:r w:rsidR="00B5558C">
        <w:rPr>
          <w:rFonts w:asciiTheme="majorBidi" w:hAnsiTheme="majorBidi" w:cstheme="majorBidi"/>
        </w:rPr>
        <w:t>.</w:t>
      </w:r>
    </w:p>
    <w:p w14:paraId="58C1915E" w14:textId="1B7EE5AE" w:rsidR="00A7556A" w:rsidRDefault="00A7556A" w:rsidP="00A7556A">
      <w:pPr>
        <w:bidi w:val="0"/>
        <w:spacing w:after="120"/>
        <w:rPr>
          <w:ins w:id="177" w:author="Micha Segev" w:date="2023-06-20T00:12:00Z"/>
          <w:rFonts w:asciiTheme="majorBidi" w:hAnsiTheme="majorBidi" w:cstheme="majorBidi"/>
        </w:rPr>
      </w:pPr>
      <w:r w:rsidRPr="00A7556A">
        <w:rPr>
          <w:rFonts w:asciiTheme="majorBidi" w:hAnsiTheme="majorBidi" w:cstheme="majorBidi"/>
          <w:b/>
          <w:bCs w:val="0"/>
        </w:rPr>
        <w:t>Test Step</w:t>
      </w:r>
      <w:r w:rsidRPr="00A7556A">
        <w:rPr>
          <w:rFonts w:asciiTheme="majorBidi" w:hAnsiTheme="majorBidi" w:cstheme="majorBidi"/>
        </w:rPr>
        <w:t xml:space="preserve"> - A test case consists of one or more test steps. A test step has the following components:  Step Number, Action, Expected Results, an area to enter Results/Comments, an area to enter a defect ID for non-passing results.</w:t>
      </w:r>
    </w:p>
    <w:p w14:paraId="6E3E059F" w14:textId="77777777" w:rsidR="004A3342" w:rsidRPr="00A7556A" w:rsidRDefault="004A3342" w:rsidP="004A3342">
      <w:pPr>
        <w:bidi w:val="0"/>
        <w:spacing w:after="120"/>
        <w:rPr>
          <w:rFonts w:asciiTheme="majorBidi" w:hAnsiTheme="majorBidi" w:cstheme="majorBidi"/>
        </w:rPr>
      </w:pPr>
    </w:p>
    <w:p w14:paraId="5B64CD7A" w14:textId="77777777" w:rsidR="00387024" w:rsidRPr="00E25234" w:rsidRDefault="00387024" w:rsidP="00387024">
      <w:pPr>
        <w:pStyle w:val="Heading1"/>
        <w:keepLines w:val="0"/>
        <w:numPr>
          <w:ilvl w:val="1"/>
          <w:numId w:val="20"/>
        </w:numPr>
        <w:shd w:val="clear" w:color="auto" w:fill="auto"/>
        <w:bidi w:val="0"/>
        <w:spacing w:before="480" w:after="60" w:line="360" w:lineRule="auto"/>
        <w:rPr>
          <w:rFonts w:asciiTheme="majorBidi" w:hAnsiTheme="majorBidi" w:cstheme="majorBidi"/>
          <w:b/>
          <w:bCs w:val="0"/>
        </w:rPr>
      </w:pPr>
      <w:bookmarkStart w:id="178" w:name="_Toc304369308"/>
      <w:bookmarkStart w:id="179" w:name="_Toc378136847"/>
      <w:bookmarkStart w:id="180" w:name="_Toc415996564"/>
      <w:bookmarkStart w:id="181" w:name="_Toc104044578"/>
      <w:bookmarkStart w:id="182" w:name="_Toc438089675"/>
      <w:bookmarkStart w:id="183" w:name="_Toc138111648"/>
      <w:bookmarkStart w:id="184" w:name="_Toc138111787"/>
      <w:bookmarkStart w:id="185" w:name="_Toc138112403"/>
      <w:r w:rsidRPr="00E25234">
        <w:rPr>
          <w:rFonts w:asciiTheme="majorBidi" w:hAnsiTheme="majorBidi" w:cstheme="majorBidi"/>
          <w:b/>
          <w:bCs w:val="0"/>
        </w:rPr>
        <w:t>Acronyms and Abbreviations</w:t>
      </w:r>
      <w:bookmarkEnd w:id="178"/>
      <w:bookmarkEnd w:id="179"/>
      <w:bookmarkEnd w:id="180"/>
      <w:bookmarkEnd w:id="181"/>
      <w:bookmarkEnd w:id="182"/>
      <w:bookmarkEnd w:id="183"/>
      <w:bookmarkEnd w:id="184"/>
      <w:bookmarkEnd w:id="185"/>
    </w:p>
    <w:p w14:paraId="38533E62" w14:textId="77777777" w:rsidR="00387024" w:rsidRPr="007020E5" w:rsidRDefault="00387024" w:rsidP="00387024">
      <w:pPr>
        <w:tabs>
          <w:tab w:val="left" w:pos="720"/>
          <w:tab w:val="righ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s>
        <w:bidi w:val="0"/>
        <w:rPr>
          <w:rFonts w:asciiTheme="majorBidi" w:hAnsiTheme="majorBidi" w:cstheme="majorBidi"/>
        </w:rPr>
      </w:pPr>
      <w:r w:rsidRPr="007020E5">
        <w:rPr>
          <w:rFonts w:asciiTheme="majorBidi" w:hAnsiTheme="majorBidi" w:cstheme="majorBidi"/>
        </w:rPr>
        <w:t>A list of terms, acronyms and abbreviations used, with their associated meanings are shown below.</w:t>
      </w:r>
    </w:p>
    <w:p w14:paraId="6C8CF9EF" w14:textId="77777777" w:rsidR="00387024" w:rsidRPr="007020E5" w:rsidRDefault="00387024" w:rsidP="00387024">
      <w:pPr>
        <w:tabs>
          <w:tab w:val="left" w:pos="720"/>
          <w:tab w:val="righ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s>
        <w:bidi w:val="0"/>
        <w:rPr>
          <w:rFonts w:asciiTheme="majorBidi" w:hAnsiTheme="majorBidi" w:cstheme="majorBidi"/>
        </w:rPr>
      </w:pPr>
    </w:p>
    <w:p w14:paraId="775D38D6" w14:textId="444143BF" w:rsidR="00387024" w:rsidRPr="007020E5" w:rsidRDefault="00387024" w:rsidP="00387024">
      <w:pPr>
        <w:tabs>
          <w:tab w:val="left" w:pos="1134"/>
          <w:tab w:val="left" w:pos="1241"/>
          <w:tab w:val="right" w:pos="8329"/>
        </w:tabs>
        <w:bidi w:val="0"/>
        <w:spacing w:before="60" w:after="60"/>
        <w:rPr>
          <w:rFonts w:asciiTheme="majorBidi" w:hAnsiTheme="majorBidi" w:cstheme="majorBidi"/>
        </w:rPr>
      </w:pPr>
      <w:r w:rsidRPr="007020E5">
        <w:rPr>
          <w:rFonts w:asciiTheme="majorBidi" w:hAnsiTheme="majorBidi" w:cstheme="majorBidi"/>
        </w:rPr>
        <w:t>STD</w:t>
      </w:r>
      <w:r w:rsidR="00B5558C">
        <w:rPr>
          <w:rFonts w:asciiTheme="majorBidi" w:hAnsiTheme="majorBidi" w:cstheme="majorBidi"/>
        </w:rPr>
        <w:t xml:space="preserve"> </w:t>
      </w:r>
      <w:r w:rsidRPr="007020E5">
        <w:rPr>
          <w:rFonts w:asciiTheme="majorBidi" w:hAnsiTheme="majorBidi" w:cstheme="majorBidi"/>
        </w:rPr>
        <w:t>- Software Test Description</w:t>
      </w:r>
    </w:p>
    <w:p w14:paraId="4E5A630D" w14:textId="62D13E40" w:rsidR="00387024" w:rsidRPr="007020E5" w:rsidRDefault="00387024" w:rsidP="00387024">
      <w:pPr>
        <w:tabs>
          <w:tab w:val="left" w:pos="1134"/>
          <w:tab w:val="left" w:pos="1241"/>
          <w:tab w:val="right" w:pos="8329"/>
        </w:tabs>
        <w:bidi w:val="0"/>
        <w:spacing w:before="60" w:after="60"/>
        <w:rPr>
          <w:rFonts w:asciiTheme="majorBidi" w:hAnsiTheme="majorBidi" w:cstheme="majorBidi"/>
        </w:rPr>
      </w:pPr>
      <w:r w:rsidRPr="007020E5">
        <w:rPr>
          <w:rFonts w:asciiTheme="majorBidi" w:hAnsiTheme="majorBidi" w:cstheme="majorBidi"/>
        </w:rPr>
        <w:t>STR</w:t>
      </w:r>
      <w:r w:rsidR="00B5558C">
        <w:rPr>
          <w:rFonts w:asciiTheme="majorBidi" w:hAnsiTheme="majorBidi" w:cstheme="majorBidi"/>
        </w:rPr>
        <w:t xml:space="preserve"> </w:t>
      </w:r>
      <w:r w:rsidRPr="007020E5">
        <w:rPr>
          <w:rFonts w:asciiTheme="majorBidi" w:hAnsiTheme="majorBidi" w:cstheme="majorBidi"/>
        </w:rPr>
        <w:t xml:space="preserve">- Software Test Report </w:t>
      </w:r>
    </w:p>
    <w:p w14:paraId="7C96C68E" w14:textId="1D34BAB0" w:rsidR="00387024" w:rsidRPr="007020E5" w:rsidRDefault="00387024" w:rsidP="00387024">
      <w:pPr>
        <w:tabs>
          <w:tab w:val="left" w:pos="1134"/>
          <w:tab w:val="left" w:pos="1241"/>
          <w:tab w:val="right" w:pos="8329"/>
        </w:tabs>
        <w:bidi w:val="0"/>
        <w:spacing w:before="60" w:after="60"/>
        <w:rPr>
          <w:rFonts w:asciiTheme="majorBidi" w:hAnsiTheme="majorBidi" w:cstheme="majorBidi"/>
        </w:rPr>
      </w:pPr>
      <w:r w:rsidRPr="007020E5">
        <w:rPr>
          <w:rFonts w:asciiTheme="majorBidi" w:hAnsiTheme="majorBidi" w:cstheme="majorBidi"/>
        </w:rPr>
        <w:t>SRS</w:t>
      </w:r>
      <w:r w:rsidR="00B5558C">
        <w:rPr>
          <w:rFonts w:asciiTheme="majorBidi" w:hAnsiTheme="majorBidi" w:cstheme="majorBidi"/>
        </w:rPr>
        <w:t xml:space="preserve"> </w:t>
      </w:r>
      <w:r w:rsidRPr="007020E5">
        <w:rPr>
          <w:rFonts w:asciiTheme="majorBidi" w:hAnsiTheme="majorBidi" w:cstheme="majorBidi"/>
        </w:rPr>
        <w:t>- Software Requirement Specification</w:t>
      </w:r>
    </w:p>
    <w:p w14:paraId="6A05F4B6" w14:textId="77777777" w:rsidR="00387024" w:rsidRPr="00233EDB" w:rsidRDefault="00387024" w:rsidP="00387024">
      <w:pPr>
        <w:pStyle w:val="Blankline"/>
        <w:bidi w:val="0"/>
        <w:rPr>
          <w:rFonts w:asciiTheme="majorBidi" w:hAnsiTheme="majorBidi" w:cstheme="majorBidi"/>
          <w:i/>
          <w:iCs/>
          <w:color w:val="548ED5"/>
          <w:sz w:val="22"/>
          <w:szCs w:val="22"/>
        </w:rPr>
      </w:pPr>
      <w:r w:rsidRPr="00233EDB">
        <w:rPr>
          <w:rFonts w:asciiTheme="majorBidi" w:hAnsiTheme="majorBidi" w:cstheme="majorBidi"/>
          <w:i/>
          <w:iCs/>
          <w:color w:val="548ED5"/>
          <w:sz w:val="22"/>
          <w:szCs w:val="22"/>
        </w:rPr>
        <w:t>[Add any other acronyms or abbreviations]</w:t>
      </w:r>
    </w:p>
    <w:p w14:paraId="4C283EA0" w14:textId="77777777" w:rsidR="00277CB9" w:rsidRPr="00E25234" w:rsidRDefault="00277CB9" w:rsidP="00387024">
      <w:pPr>
        <w:pStyle w:val="Heading1"/>
        <w:keepLines w:val="0"/>
        <w:numPr>
          <w:ilvl w:val="1"/>
          <w:numId w:val="20"/>
        </w:numPr>
        <w:shd w:val="clear" w:color="auto" w:fill="auto"/>
        <w:bidi w:val="0"/>
        <w:spacing w:before="480" w:after="60" w:line="360" w:lineRule="auto"/>
        <w:rPr>
          <w:rFonts w:asciiTheme="majorBidi" w:hAnsiTheme="majorBidi" w:cstheme="majorBidi"/>
          <w:b/>
          <w:bCs w:val="0"/>
        </w:rPr>
      </w:pPr>
      <w:bookmarkStart w:id="186" w:name="_Toc378136809"/>
      <w:bookmarkStart w:id="187" w:name="_Toc415996532"/>
      <w:bookmarkStart w:id="188" w:name="_Toc104044534"/>
      <w:bookmarkStart w:id="189" w:name="_Toc438089600"/>
      <w:bookmarkStart w:id="190" w:name="_Toc138111649"/>
      <w:bookmarkStart w:id="191" w:name="_Toc138111788"/>
      <w:bookmarkStart w:id="192" w:name="_Toc138112404"/>
      <w:r w:rsidRPr="00E25234">
        <w:rPr>
          <w:rFonts w:asciiTheme="majorBidi" w:hAnsiTheme="majorBidi" w:cstheme="majorBidi"/>
          <w:b/>
          <w:bCs w:val="0"/>
        </w:rPr>
        <w:t>Referenced D</w:t>
      </w:r>
      <w:bookmarkEnd w:id="186"/>
      <w:bookmarkEnd w:id="187"/>
      <w:bookmarkEnd w:id="188"/>
      <w:r w:rsidRPr="00E25234">
        <w:rPr>
          <w:rFonts w:asciiTheme="majorBidi" w:hAnsiTheme="majorBidi" w:cstheme="majorBidi"/>
          <w:b/>
          <w:bCs w:val="0"/>
        </w:rPr>
        <w:t>ocuments</w:t>
      </w:r>
      <w:bookmarkEnd w:id="189"/>
      <w:bookmarkEnd w:id="190"/>
      <w:bookmarkEnd w:id="191"/>
      <w:bookmarkEnd w:id="192"/>
    </w:p>
    <w:p w14:paraId="0055EF4A" w14:textId="77777777" w:rsidR="000548B2" w:rsidRDefault="00277CB9" w:rsidP="00277CB9">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rPr>
          <w:rFonts w:asciiTheme="majorBidi" w:hAnsiTheme="majorBidi" w:cstheme="majorBidi"/>
        </w:rPr>
      </w:pPr>
      <w:r w:rsidRPr="007020E5">
        <w:rPr>
          <w:rFonts w:asciiTheme="majorBidi" w:hAnsiTheme="majorBidi" w:cstheme="majorBidi"/>
        </w:rPr>
        <w:t xml:space="preserve">The references and standards listed here should be considered when applying this guide.  Referenced documents will be binding only if referred to by this document, and then, only to the extent to which they are referred to. Unless stated otherwise, the latest revision is applied. </w:t>
      </w:r>
    </w:p>
    <w:p w14:paraId="3EF7625B" w14:textId="4CD1D7DE" w:rsidR="00277CB9" w:rsidDel="00B43BB2" w:rsidRDefault="00277CB9" w:rsidP="000548B2">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rPr>
          <w:del w:id="193" w:author="Micha Segev" w:date="2023-06-20T00:28:00Z"/>
          <w:rFonts w:asciiTheme="majorBidi" w:hAnsiTheme="majorBidi" w:cstheme="majorBidi"/>
        </w:rPr>
      </w:pPr>
      <w:r w:rsidRPr="007020E5">
        <w:rPr>
          <w:rFonts w:asciiTheme="majorBidi" w:hAnsiTheme="majorBidi" w:cstheme="majorBidi"/>
        </w:rPr>
        <w:t>In the event of conflict between the documents referenced herein and the contents of this specification, the contents of this specification shall be considered a superseding requirement.</w:t>
      </w:r>
    </w:p>
    <w:p w14:paraId="29533033" w14:textId="77777777" w:rsidR="00AC6629" w:rsidRPr="007020E5" w:rsidDel="00B43BB2" w:rsidRDefault="00AC6629" w:rsidP="00AC6629">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rPr>
          <w:del w:id="194" w:author="Micha Segev" w:date="2023-06-20T00:27:00Z"/>
          <w:rFonts w:asciiTheme="majorBidi" w:hAnsiTheme="majorBidi" w:cstheme="majorBidi"/>
        </w:rPr>
      </w:pPr>
    </w:p>
    <w:p w14:paraId="33851BEB" w14:textId="2A663D27" w:rsidR="00277CB9" w:rsidRDefault="004A3342">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rPr>
          <w:rFonts w:asciiTheme="majorBidi" w:hAnsiTheme="majorBidi" w:cstheme="majorBidi"/>
        </w:rPr>
        <w:pPrChange w:id="195" w:author="Micha Segev" w:date="2023-06-20T00:28:00Z">
          <w:pPr>
            <w:bidi w:val="0"/>
          </w:pPr>
        </w:pPrChange>
      </w:pPr>
      <w:ins w:id="196" w:author="Micha Segev" w:date="2023-06-20T00:13:00Z">
        <w:r>
          <w:rPr>
            <w:rFonts w:asciiTheme="majorBidi" w:hAnsiTheme="majorBidi" w:cstheme="majorBidi"/>
          </w:rPr>
          <w:br/>
        </w:r>
      </w:ins>
    </w:p>
    <w:tbl>
      <w:tblPr>
        <w:tblStyle w:val="TableGrid"/>
        <w:tblW w:w="9918" w:type="dxa"/>
        <w:tblLook w:val="04A0" w:firstRow="1" w:lastRow="0" w:firstColumn="1" w:lastColumn="0" w:noHBand="0" w:noVBand="1"/>
      </w:tblPr>
      <w:tblGrid>
        <w:gridCol w:w="846"/>
        <w:gridCol w:w="6946"/>
        <w:gridCol w:w="992"/>
        <w:gridCol w:w="1134"/>
      </w:tblGrid>
      <w:tr w:rsidR="009D0C1F" w14:paraId="2BF9AD45" w14:textId="77777777" w:rsidTr="00AC6629">
        <w:tc>
          <w:tcPr>
            <w:tcW w:w="846" w:type="dxa"/>
          </w:tcPr>
          <w:p w14:paraId="5E6448EA" w14:textId="40F850C2" w:rsidR="009D0C1F" w:rsidRDefault="009D0C1F" w:rsidP="009D0C1F">
            <w:pPr>
              <w:bidi w:val="0"/>
              <w:rPr>
                <w:rFonts w:asciiTheme="majorBidi" w:hAnsiTheme="majorBidi" w:cstheme="majorBidi"/>
              </w:rPr>
            </w:pPr>
            <w:r>
              <w:rPr>
                <w:rFonts w:asciiTheme="majorBidi" w:hAnsiTheme="majorBidi" w:cstheme="majorBidi"/>
              </w:rPr>
              <w:t>Ref #</w:t>
            </w:r>
          </w:p>
        </w:tc>
        <w:tc>
          <w:tcPr>
            <w:tcW w:w="6946" w:type="dxa"/>
          </w:tcPr>
          <w:p w14:paraId="484E170B" w14:textId="7565AB5C" w:rsidR="009D0C1F" w:rsidRDefault="009D0C1F" w:rsidP="009D0C1F">
            <w:pPr>
              <w:bidi w:val="0"/>
              <w:rPr>
                <w:rFonts w:asciiTheme="majorBidi" w:hAnsiTheme="majorBidi" w:cstheme="majorBidi"/>
              </w:rPr>
            </w:pPr>
            <w:r>
              <w:rPr>
                <w:rFonts w:asciiTheme="majorBidi" w:hAnsiTheme="majorBidi" w:cstheme="majorBidi"/>
              </w:rPr>
              <w:t>Document Name</w:t>
            </w:r>
          </w:p>
        </w:tc>
        <w:tc>
          <w:tcPr>
            <w:tcW w:w="992" w:type="dxa"/>
          </w:tcPr>
          <w:p w14:paraId="76D6D942" w14:textId="27A728F0" w:rsidR="009D0C1F" w:rsidRDefault="00AC6629" w:rsidP="009D0C1F">
            <w:pPr>
              <w:bidi w:val="0"/>
              <w:rPr>
                <w:rFonts w:asciiTheme="majorBidi" w:hAnsiTheme="majorBidi" w:cstheme="majorBidi"/>
              </w:rPr>
            </w:pPr>
            <w:r>
              <w:rPr>
                <w:rFonts w:asciiTheme="majorBidi" w:hAnsiTheme="majorBidi" w:cstheme="majorBidi"/>
              </w:rPr>
              <w:t>Rev #</w:t>
            </w:r>
          </w:p>
        </w:tc>
        <w:tc>
          <w:tcPr>
            <w:tcW w:w="1134" w:type="dxa"/>
          </w:tcPr>
          <w:p w14:paraId="2B59B822" w14:textId="06B91BFE" w:rsidR="009D0C1F" w:rsidRDefault="00AC6629" w:rsidP="009D0C1F">
            <w:pPr>
              <w:bidi w:val="0"/>
              <w:rPr>
                <w:rFonts w:asciiTheme="majorBidi" w:hAnsiTheme="majorBidi" w:cstheme="majorBidi"/>
              </w:rPr>
            </w:pPr>
            <w:r>
              <w:rPr>
                <w:rFonts w:asciiTheme="majorBidi" w:hAnsiTheme="majorBidi" w:cstheme="majorBidi"/>
              </w:rPr>
              <w:t>Doc ID</w:t>
            </w:r>
          </w:p>
        </w:tc>
      </w:tr>
      <w:tr w:rsidR="009D0C1F" w14:paraId="38353E7C" w14:textId="77777777" w:rsidTr="00AC6629">
        <w:tc>
          <w:tcPr>
            <w:tcW w:w="846" w:type="dxa"/>
          </w:tcPr>
          <w:p w14:paraId="2478FD65" w14:textId="15348DBC" w:rsidR="009D0C1F" w:rsidRDefault="00AC6629" w:rsidP="009D0C1F">
            <w:pPr>
              <w:bidi w:val="0"/>
              <w:rPr>
                <w:rFonts w:asciiTheme="majorBidi" w:hAnsiTheme="majorBidi" w:cstheme="majorBidi"/>
              </w:rPr>
            </w:pPr>
            <w:r>
              <w:rPr>
                <w:rFonts w:asciiTheme="majorBidi" w:hAnsiTheme="majorBidi" w:cstheme="majorBidi"/>
              </w:rPr>
              <w:t>[A1]</w:t>
            </w:r>
          </w:p>
        </w:tc>
        <w:tc>
          <w:tcPr>
            <w:tcW w:w="6946" w:type="dxa"/>
          </w:tcPr>
          <w:p w14:paraId="509DD08D" w14:textId="44DE173A" w:rsidR="009D0C1F" w:rsidRDefault="00AC6629" w:rsidP="00AC6629">
            <w:pPr>
              <w:tabs>
                <w:tab w:val="left" w:pos="720"/>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ind w:right="567"/>
              <w:rPr>
                <w:rFonts w:asciiTheme="majorBidi" w:hAnsiTheme="majorBidi" w:cstheme="majorBidi"/>
              </w:rPr>
            </w:pPr>
            <w:r w:rsidRPr="007020E5">
              <w:rPr>
                <w:rFonts w:asciiTheme="majorBidi" w:hAnsiTheme="majorBidi" w:cstheme="majorBidi"/>
              </w:rPr>
              <w:t xml:space="preserve">Std 016/IEEE Std 1498, Software Development and Documentation </w:t>
            </w:r>
          </w:p>
        </w:tc>
        <w:tc>
          <w:tcPr>
            <w:tcW w:w="992" w:type="dxa"/>
          </w:tcPr>
          <w:p w14:paraId="5156884A" w14:textId="77777777" w:rsidR="009D0C1F" w:rsidRDefault="009D0C1F" w:rsidP="009D0C1F">
            <w:pPr>
              <w:bidi w:val="0"/>
              <w:rPr>
                <w:rFonts w:asciiTheme="majorBidi" w:hAnsiTheme="majorBidi" w:cstheme="majorBidi"/>
              </w:rPr>
            </w:pPr>
          </w:p>
        </w:tc>
        <w:tc>
          <w:tcPr>
            <w:tcW w:w="1134" w:type="dxa"/>
          </w:tcPr>
          <w:p w14:paraId="7FB75B44" w14:textId="77777777" w:rsidR="009D0C1F" w:rsidRDefault="009D0C1F" w:rsidP="009D0C1F">
            <w:pPr>
              <w:bidi w:val="0"/>
              <w:rPr>
                <w:rFonts w:asciiTheme="majorBidi" w:hAnsiTheme="majorBidi" w:cstheme="majorBidi"/>
              </w:rPr>
            </w:pPr>
          </w:p>
        </w:tc>
      </w:tr>
      <w:tr w:rsidR="009D0C1F" w14:paraId="563C5B58" w14:textId="77777777" w:rsidTr="00AC6629">
        <w:tc>
          <w:tcPr>
            <w:tcW w:w="846" w:type="dxa"/>
          </w:tcPr>
          <w:p w14:paraId="6DAADB68" w14:textId="71F3016D" w:rsidR="009D0C1F" w:rsidRDefault="00AC6629" w:rsidP="009D0C1F">
            <w:pPr>
              <w:bidi w:val="0"/>
              <w:rPr>
                <w:rFonts w:asciiTheme="majorBidi" w:hAnsiTheme="majorBidi" w:cstheme="majorBidi"/>
              </w:rPr>
            </w:pPr>
            <w:r>
              <w:rPr>
                <w:rFonts w:asciiTheme="majorBidi" w:hAnsiTheme="majorBidi" w:cstheme="majorBidi"/>
              </w:rPr>
              <w:t>[A2]</w:t>
            </w:r>
          </w:p>
        </w:tc>
        <w:tc>
          <w:tcPr>
            <w:tcW w:w="6946" w:type="dxa"/>
          </w:tcPr>
          <w:p w14:paraId="4EB0261B" w14:textId="54F7030B" w:rsidR="009D0C1F" w:rsidRDefault="00AC6629" w:rsidP="009D0C1F">
            <w:pPr>
              <w:bidi w:val="0"/>
              <w:rPr>
                <w:rFonts w:asciiTheme="majorBidi" w:hAnsiTheme="majorBidi" w:cstheme="majorBidi"/>
              </w:rPr>
            </w:pPr>
            <w:r w:rsidRPr="007020E5">
              <w:rPr>
                <w:rFonts w:asciiTheme="majorBidi" w:hAnsiTheme="majorBidi" w:cstheme="majorBidi"/>
              </w:rPr>
              <w:t>IEEE Std 829-1998, IEEE Standard for Software Test Documentation</w:t>
            </w:r>
          </w:p>
        </w:tc>
        <w:tc>
          <w:tcPr>
            <w:tcW w:w="992" w:type="dxa"/>
          </w:tcPr>
          <w:p w14:paraId="56B2C76D" w14:textId="77777777" w:rsidR="009D0C1F" w:rsidRDefault="009D0C1F" w:rsidP="009D0C1F">
            <w:pPr>
              <w:bidi w:val="0"/>
              <w:rPr>
                <w:rFonts w:asciiTheme="majorBidi" w:hAnsiTheme="majorBidi" w:cstheme="majorBidi"/>
              </w:rPr>
            </w:pPr>
          </w:p>
        </w:tc>
        <w:tc>
          <w:tcPr>
            <w:tcW w:w="1134" w:type="dxa"/>
          </w:tcPr>
          <w:p w14:paraId="239996D6" w14:textId="77777777" w:rsidR="009D0C1F" w:rsidRDefault="009D0C1F" w:rsidP="009D0C1F">
            <w:pPr>
              <w:bidi w:val="0"/>
              <w:rPr>
                <w:rFonts w:asciiTheme="majorBidi" w:hAnsiTheme="majorBidi" w:cstheme="majorBidi"/>
              </w:rPr>
            </w:pPr>
          </w:p>
        </w:tc>
      </w:tr>
      <w:tr w:rsidR="009D0C1F" w14:paraId="6D393776" w14:textId="77777777" w:rsidTr="00AC6629">
        <w:tc>
          <w:tcPr>
            <w:tcW w:w="846" w:type="dxa"/>
          </w:tcPr>
          <w:p w14:paraId="12A9AF03" w14:textId="77777777" w:rsidR="009D0C1F" w:rsidRDefault="00AC6629" w:rsidP="009D0C1F">
            <w:pPr>
              <w:bidi w:val="0"/>
              <w:rPr>
                <w:rFonts w:asciiTheme="majorBidi" w:hAnsiTheme="majorBidi" w:cstheme="majorBidi"/>
              </w:rPr>
            </w:pPr>
            <w:commentRangeStart w:id="197"/>
            <w:commentRangeStart w:id="198"/>
            <w:commentRangeStart w:id="199"/>
            <w:r>
              <w:rPr>
                <w:rFonts w:asciiTheme="majorBidi" w:hAnsiTheme="majorBidi" w:cstheme="majorBidi"/>
              </w:rPr>
              <w:t>[A3]</w:t>
            </w:r>
          </w:p>
          <w:p w14:paraId="6489235F" w14:textId="3C869908" w:rsidR="00AC6629" w:rsidRDefault="00AC6629" w:rsidP="00AC6629">
            <w:pPr>
              <w:bidi w:val="0"/>
              <w:rPr>
                <w:rFonts w:asciiTheme="majorBidi" w:hAnsiTheme="majorBidi" w:cstheme="majorBidi"/>
              </w:rPr>
            </w:pPr>
          </w:p>
        </w:tc>
        <w:tc>
          <w:tcPr>
            <w:tcW w:w="6946" w:type="dxa"/>
          </w:tcPr>
          <w:p w14:paraId="7C1EDCA2" w14:textId="66BCCFA0" w:rsidR="009D0C1F" w:rsidRPr="00AC6629" w:rsidRDefault="00AC6629" w:rsidP="009D0C1F">
            <w:pPr>
              <w:bidi w:val="0"/>
              <w:rPr>
                <w:rFonts w:asciiTheme="majorBidi" w:hAnsiTheme="majorBidi" w:cstheme="majorBidi"/>
              </w:rPr>
            </w:pPr>
            <w:bookmarkStart w:id="200" w:name="_Ref6408330"/>
            <w:r w:rsidRPr="00AC6629">
              <w:rPr>
                <w:rFonts w:asciiTheme="majorBidi" w:hAnsiTheme="majorBidi" w:cstheme="majorBidi"/>
              </w:rPr>
              <w:t>IEEE Std 610.12-1990, IEEE Standard Glossary of Software Engineering Terminology</w:t>
            </w:r>
            <w:bookmarkEnd w:id="200"/>
            <w:commentRangeEnd w:id="197"/>
            <w:r w:rsidR="001A435E">
              <w:rPr>
                <w:rStyle w:val="CommentReference"/>
              </w:rPr>
              <w:commentReference w:id="197"/>
            </w:r>
            <w:r w:rsidR="001E3242">
              <w:rPr>
                <w:rStyle w:val="CommentReference"/>
              </w:rPr>
              <w:commentReference w:id="198"/>
            </w:r>
            <w:r w:rsidR="00427A20">
              <w:rPr>
                <w:rStyle w:val="CommentReference"/>
              </w:rPr>
              <w:commentReference w:id="199"/>
            </w:r>
          </w:p>
        </w:tc>
        <w:tc>
          <w:tcPr>
            <w:tcW w:w="992" w:type="dxa"/>
          </w:tcPr>
          <w:p w14:paraId="47032CFC" w14:textId="77777777" w:rsidR="009D0C1F" w:rsidRDefault="009D0C1F" w:rsidP="009D0C1F">
            <w:pPr>
              <w:bidi w:val="0"/>
              <w:rPr>
                <w:rFonts w:asciiTheme="majorBidi" w:hAnsiTheme="majorBidi" w:cstheme="majorBidi"/>
              </w:rPr>
            </w:pPr>
          </w:p>
        </w:tc>
        <w:tc>
          <w:tcPr>
            <w:tcW w:w="1134" w:type="dxa"/>
          </w:tcPr>
          <w:p w14:paraId="5FE19C62" w14:textId="77777777" w:rsidR="009D0C1F" w:rsidRDefault="009D0C1F" w:rsidP="009D0C1F">
            <w:pPr>
              <w:bidi w:val="0"/>
              <w:rPr>
                <w:rFonts w:asciiTheme="majorBidi" w:hAnsiTheme="majorBidi" w:cstheme="majorBidi"/>
              </w:rPr>
            </w:pPr>
          </w:p>
        </w:tc>
      </w:tr>
      <w:commentRangeEnd w:id="198"/>
      <w:commentRangeEnd w:id="199"/>
      <w:tr w:rsidR="009D0C1F" w14:paraId="2874C94C" w14:textId="77777777" w:rsidTr="00AC6629">
        <w:tc>
          <w:tcPr>
            <w:tcW w:w="846" w:type="dxa"/>
          </w:tcPr>
          <w:p w14:paraId="47119E3B" w14:textId="317A1CF2" w:rsidR="009D0C1F" w:rsidRDefault="00AC6629" w:rsidP="009D0C1F">
            <w:pPr>
              <w:bidi w:val="0"/>
              <w:rPr>
                <w:rFonts w:asciiTheme="majorBidi" w:hAnsiTheme="majorBidi" w:cstheme="majorBidi"/>
              </w:rPr>
            </w:pPr>
            <w:r>
              <w:rPr>
                <w:rFonts w:asciiTheme="majorBidi" w:hAnsiTheme="majorBidi" w:cstheme="majorBidi"/>
              </w:rPr>
              <w:t>[A4]</w:t>
            </w:r>
          </w:p>
        </w:tc>
        <w:tc>
          <w:tcPr>
            <w:tcW w:w="6946" w:type="dxa"/>
          </w:tcPr>
          <w:p w14:paraId="09F01AB9" w14:textId="375FB560" w:rsidR="009D0C1F" w:rsidRPr="00AC6629" w:rsidRDefault="00AC6629" w:rsidP="009D0C1F">
            <w:pPr>
              <w:bidi w:val="0"/>
              <w:rPr>
                <w:rFonts w:asciiTheme="majorBidi" w:hAnsiTheme="majorBidi" w:cstheme="majorBidi"/>
              </w:rPr>
            </w:pPr>
            <w:r w:rsidRPr="00AC6629">
              <w:rPr>
                <w:rFonts w:asciiTheme="majorBidi" w:hAnsiTheme="majorBidi" w:cstheme="majorBidi"/>
              </w:rPr>
              <w:t>IEC 62304 – 2006 Amend. 2015, Medical device software, Software life-cycle processes</w:t>
            </w:r>
          </w:p>
        </w:tc>
        <w:tc>
          <w:tcPr>
            <w:tcW w:w="992" w:type="dxa"/>
          </w:tcPr>
          <w:p w14:paraId="5B3DE427" w14:textId="77777777" w:rsidR="009D0C1F" w:rsidRDefault="009D0C1F" w:rsidP="009D0C1F">
            <w:pPr>
              <w:bidi w:val="0"/>
              <w:rPr>
                <w:rFonts w:asciiTheme="majorBidi" w:hAnsiTheme="majorBidi" w:cstheme="majorBidi"/>
              </w:rPr>
            </w:pPr>
          </w:p>
        </w:tc>
        <w:tc>
          <w:tcPr>
            <w:tcW w:w="1134" w:type="dxa"/>
          </w:tcPr>
          <w:p w14:paraId="706687CD" w14:textId="77777777" w:rsidR="009D0C1F" w:rsidRDefault="009D0C1F" w:rsidP="009D0C1F">
            <w:pPr>
              <w:bidi w:val="0"/>
              <w:rPr>
                <w:rFonts w:asciiTheme="majorBidi" w:hAnsiTheme="majorBidi" w:cstheme="majorBidi"/>
              </w:rPr>
            </w:pPr>
          </w:p>
        </w:tc>
      </w:tr>
      <w:tr w:rsidR="00AC6629" w14:paraId="2AC476FC" w14:textId="77777777" w:rsidTr="00AC6629">
        <w:tc>
          <w:tcPr>
            <w:tcW w:w="846" w:type="dxa"/>
          </w:tcPr>
          <w:p w14:paraId="3D902660" w14:textId="7FD487C2" w:rsidR="00AC6629" w:rsidRDefault="00AC6629" w:rsidP="009D0C1F">
            <w:pPr>
              <w:bidi w:val="0"/>
              <w:rPr>
                <w:rFonts w:asciiTheme="majorBidi" w:hAnsiTheme="majorBidi" w:cstheme="majorBidi"/>
              </w:rPr>
            </w:pPr>
            <w:r>
              <w:rPr>
                <w:rFonts w:asciiTheme="majorBidi" w:hAnsiTheme="majorBidi" w:cstheme="majorBidi"/>
              </w:rPr>
              <w:t>[A5]</w:t>
            </w:r>
          </w:p>
        </w:tc>
        <w:tc>
          <w:tcPr>
            <w:tcW w:w="6946" w:type="dxa"/>
          </w:tcPr>
          <w:p w14:paraId="5E1D15BA" w14:textId="37DC80E0" w:rsidR="00AC6629" w:rsidRPr="00AC6629" w:rsidRDefault="00AC6629" w:rsidP="009D0C1F">
            <w:pPr>
              <w:bidi w:val="0"/>
              <w:rPr>
                <w:rFonts w:asciiTheme="majorBidi" w:hAnsiTheme="majorBidi" w:cstheme="majorBidi"/>
              </w:rPr>
            </w:pPr>
            <w:r w:rsidRPr="00AC6629">
              <w:rPr>
                <w:rFonts w:asciiTheme="majorBidi" w:hAnsiTheme="majorBidi" w:cstheme="majorBidi"/>
              </w:rPr>
              <w:t>ISO14971:2012, Medical devices — application of risk management to medical devices</w:t>
            </w:r>
          </w:p>
        </w:tc>
        <w:tc>
          <w:tcPr>
            <w:tcW w:w="992" w:type="dxa"/>
          </w:tcPr>
          <w:p w14:paraId="1CD76D25" w14:textId="77777777" w:rsidR="00AC6629" w:rsidRDefault="00AC6629" w:rsidP="009D0C1F">
            <w:pPr>
              <w:bidi w:val="0"/>
              <w:rPr>
                <w:rFonts w:asciiTheme="majorBidi" w:hAnsiTheme="majorBidi" w:cstheme="majorBidi"/>
              </w:rPr>
            </w:pPr>
          </w:p>
        </w:tc>
        <w:tc>
          <w:tcPr>
            <w:tcW w:w="1134" w:type="dxa"/>
          </w:tcPr>
          <w:p w14:paraId="0F82DF7D" w14:textId="77777777" w:rsidR="00AC6629" w:rsidRDefault="00AC6629" w:rsidP="009D0C1F">
            <w:pPr>
              <w:bidi w:val="0"/>
              <w:rPr>
                <w:rFonts w:asciiTheme="majorBidi" w:hAnsiTheme="majorBidi" w:cstheme="majorBidi"/>
              </w:rPr>
            </w:pPr>
          </w:p>
        </w:tc>
      </w:tr>
      <w:tr w:rsidR="00AC6629" w14:paraId="14CC4E08" w14:textId="77777777" w:rsidTr="00AC6629">
        <w:tc>
          <w:tcPr>
            <w:tcW w:w="846" w:type="dxa"/>
          </w:tcPr>
          <w:p w14:paraId="0DDEE08C" w14:textId="54DF980B" w:rsidR="00AC6629" w:rsidRDefault="00AC6629" w:rsidP="009D0C1F">
            <w:pPr>
              <w:bidi w:val="0"/>
              <w:rPr>
                <w:rFonts w:asciiTheme="majorBidi" w:hAnsiTheme="majorBidi" w:cstheme="majorBidi"/>
              </w:rPr>
            </w:pPr>
            <w:r>
              <w:rPr>
                <w:rFonts w:asciiTheme="majorBidi" w:hAnsiTheme="majorBidi" w:cstheme="majorBidi"/>
              </w:rPr>
              <w:t>[A6]</w:t>
            </w:r>
          </w:p>
        </w:tc>
        <w:tc>
          <w:tcPr>
            <w:tcW w:w="6946" w:type="dxa"/>
          </w:tcPr>
          <w:p w14:paraId="3A59124F" w14:textId="751812CD" w:rsidR="00AC6629" w:rsidRPr="00AC6629" w:rsidRDefault="00AC6629" w:rsidP="009D0C1F">
            <w:pPr>
              <w:bidi w:val="0"/>
              <w:rPr>
                <w:rFonts w:asciiTheme="majorBidi" w:hAnsiTheme="majorBidi" w:cstheme="majorBidi"/>
              </w:rPr>
            </w:pPr>
            <w:r w:rsidRPr="00AC6629">
              <w:rPr>
                <w:rFonts w:asciiTheme="majorBidi" w:hAnsiTheme="majorBidi" w:cstheme="majorBidi"/>
              </w:rPr>
              <w:t>FDA Guidance for the Content of Premarket Submissions for Software Contained in Medical Devices</w:t>
            </w:r>
          </w:p>
        </w:tc>
        <w:tc>
          <w:tcPr>
            <w:tcW w:w="992" w:type="dxa"/>
          </w:tcPr>
          <w:p w14:paraId="06202410" w14:textId="77777777" w:rsidR="00AC6629" w:rsidRDefault="00AC6629" w:rsidP="009D0C1F">
            <w:pPr>
              <w:bidi w:val="0"/>
              <w:rPr>
                <w:rFonts w:asciiTheme="majorBidi" w:hAnsiTheme="majorBidi" w:cstheme="majorBidi"/>
              </w:rPr>
            </w:pPr>
          </w:p>
        </w:tc>
        <w:tc>
          <w:tcPr>
            <w:tcW w:w="1134" w:type="dxa"/>
          </w:tcPr>
          <w:p w14:paraId="1A14389B" w14:textId="77777777" w:rsidR="00AC6629" w:rsidRDefault="00AC6629" w:rsidP="009D0C1F">
            <w:pPr>
              <w:bidi w:val="0"/>
              <w:rPr>
                <w:rFonts w:asciiTheme="majorBidi" w:hAnsiTheme="majorBidi" w:cstheme="majorBidi"/>
              </w:rPr>
            </w:pPr>
          </w:p>
        </w:tc>
      </w:tr>
      <w:tr w:rsidR="00AC6629" w14:paraId="09CE10FE" w14:textId="77777777" w:rsidTr="00AC6629">
        <w:tc>
          <w:tcPr>
            <w:tcW w:w="846" w:type="dxa"/>
          </w:tcPr>
          <w:p w14:paraId="077F635B" w14:textId="1BB5EDCE" w:rsidR="00AC6629" w:rsidRDefault="00AC6629" w:rsidP="009D0C1F">
            <w:pPr>
              <w:bidi w:val="0"/>
              <w:rPr>
                <w:rFonts w:asciiTheme="majorBidi" w:hAnsiTheme="majorBidi" w:cstheme="majorBidi"/>
              </w:rPr>
            </w:pPr>
            <w:r>
              <w:rPr>
                <w:rFonts w:asciiTheme="majorBidi" w:hAnsiTheme="majorBidi" w:cstheme="majorBidi"/>
              </w:rPr>
              <w:t>[A7]</w:t>
            </w:r>
          </w:p>
        </w:tc>
        <w:tc>
          <w:tcPr>
            <w:tcW w:w="6946" w:type="dxa"/>
          </w:tcPr>
          <w:p w14:paraId="3D134B36" w14:textId="5911D4D3" w:rsidR="00AC6629" w:rsidRPr="00786B87" w:rsidRDefault="00AC6629" w:rsidP="009D0C1F">
            <w:pPr>
              <w:bidi w:val="0"/>
              <w:rPr>
                <w:rFonts w:ascii="Times New Roman" w:hAnsi="Times New Roman" w:cs="Times New Roman"/>
                <w:bCs w:val="0"/>
                <w:i/>
                <w:iCs/>
                <w:color w:val="0070C0"/>
              </w:rPr>
            </w:pPr>
            <w:r w:rsidRPr="00786B87">
              <w:rPr>
                <w:rFonts w:ascii="Times New Roman" w:hAnsi="Times New Roman" w:cs="Times New Roman"/>
                <w:bCs w:val="0"/>
                <w:i/>
                <w:iCs/>
                <w:color w:val="0070C0"/>
              </w:rPr>
              <w:t>List proper name and reference for Risk Analysis</w:t>
            </w:r>
          </w:p>
        </w:tc>
        <w:tc>
          <w:tcPr>
            <w:tcW w:w="992" w:type="dxa"/>
          </w:tcPr>
          <w:p w14:paraId="28393674" w14:textId="77777777" w:rsidR="00AC6629" w:rsidRDefault="00AC6629" w:rsidP="009D0C1F">
            <w:pPr>
              <w:bidi w:val="0"/>
              <w:rPr>
                <w:rFonts w:asciiTheme="majorBidi" w:hAnsiTheme="majorBidi" w:cstheme="majorBidi"/>
              </w:rPr>
            </w:pPr>
          </w:p>
        </w:tc>
        <w:tc>
          <w:tcPr>
            <w:tcW w:w="1134" w:type="dxa"/>
          </w:tcPr>
          <w:p w14:paraId="35EABFD5" w14:textId="77777777" w:rsidR="00AC6629" w:rsidRDefault="00AC6629" w:rsidP="009D0C1F">
            <w:pPr>
              <w:bidi w:val="0"/>
              <w:rPr>
                <w:rFonts w:asciiTheme="majorBidi" w:hAnsiTheme="majorBidi" w:cstheme="majorBidi"/>
              </w:rPr>
            </w:pPr>
          </w:p>
        </w:tc>
      </w:tr>
      <w:tr w:rsidR="00AC6629" w14:paraId="5D5D0098" w14:textId="77777777" w:rsidTr="00AC6629">
        <w:tc>
          <w:tcPr>
            <w:tcW w:w="846" w:type="dxa"/>
          </w:tcPr>
          <w:p w14:paraId="7B1D1334" w14:textId="06FAF474" w:rsidR="00AC6629" w:rsidRDefault="00AC6629" w:rsidP="009D0C1F">
            <w:pPr>
              <w:bidi w:val="0"/>
              <w:rPr>
                <w:rFonts w:asciiTheme="majorBidi" w:hAnsiTheme="majorBidi" w:cstheme="majorBidi"/>
              </w:rPr>
            </w:pPr>
            <w:r>
              <w:rPr>
                <w:rFonts w:asciiTheme="majorBidi" w:hAnsiTheme="majorBidi" w:cstheme="majorBidi"/>
              </w:rPr>
              <w:t>[A8]</w:t>
            </w:r>
          </w:p>
        </w:tc>
        <w:tc>
          <w:tcPr>
            <w:tcW w:w="6946" w:type="dxa"/>
          </w:tcPr>
          <w:p w14:paraId="2576B012" w14:textId="49C3838C" w:rsidR="00AC6629" w:rsidRPr="00786B87" w:rsidRDefault="00946540" w:rsidP="009D0C1F">
            <w:pPr>
              <w:bidi w:val="0"/>
              <w:rPr>
                <w:rFonts w:ascii="Times New Roman" w:hAnsi="Times New Roman" w:cs="Times New Roman"/>
                <w:bCs w:val="0"/>
                <w:i/>
                <w:iCs/>
                <w:color w:val="0070C0"/>
              </w:rPr>
            </w:pPr>
            <w:r w:rsidRPr="00786B87">
              <w:rPr>
                <w:rFonts w:ascii="Times New Roman" w:hAnsi="Times New Roman" w:cs="Times New Roman"/>
                <w:bCs w:val="0"/>
                <w:i/>
                <w:iCs/>
                <w:color w:val="0070C0"/>
              </w:rPr>
              <w:t>List proper name and reference for Software Test Plan</w:t>
            </w:r>
          </w:p>
        </w:tc>
        <w:tc>
          <w:tcPr>
            <w:tcW w:w="992" w:type="dxa"/>
          </w:tcPr>
          <w:p w14:paraId="554D77E2" w14:textId="77777777" w:rsidR="00AC6629" w:rsidRDefault="00AC6629" w:rsidP="009D0C1F">
            <w:pPr>
              <w:bidi w:val="0"/>
              <w:rPr>
                <w:rFonts w:asciiTheme="majorBidi" w:hAnsiTheme="majorBidi" w:cstheme="majorBidi"/>
              </w:rPr>
            </w:pPr>
          </w:p>
        </w:tc>
        <w:tc>
          <w:tcPr>
            <w:tcW w:w="1134" w:type="dxa"/>
          </w:tcPr>
          <w:p w14:paraId="17FCEEAC" w14:textId="77777777" w:rsidR="00AC6629" w:rsidRDefault="00AC6629" w:rsidP="009D0C1F">
            <w:pPr>
              <w:bidi w:val="0"/>
              <w:rPr>
                <w:rFonts w:asciiTheme="majorBidi" w:hAnsiTheme="majorBidi" w:cstheme="majorBidi"/>
              </w:rPr>
            </w:pPr>
          </w:p>
        </w:tc>
      </w:tr>
      <w:tr w:rsidR="00946540" w14:paraId="7E639515" w14:textId="77777777" w:rsidTr="00AC6629">
        <w:tc>
          <w:tcPr>
            <w:tcW w:w="846" w:type="dxa"/>
          </w:tcPr>
          <w:p w14:paraId="5145D539" w14:textId="1E3CB398" w:rsidR="00946540" w:rsidRDefault="00946540" w:rsidP="009D0C1F">
            <w:pPr>
              <w:bidi w:val="0"/>
              <w:rPr>
                <w:rFonts w:asciiTheme="majorBidi" w:hAnsiTheme="majorBidi" w:cstheme="majorBidi"/>
              </w:rPr>
            </w:pPr>
            <w:r>
              <w:rPr>
                <w:rFonts w:asciiTheme="majorBidi" w:hAnsiTheme="majorBidi" w:cstheme="majorBidi"/>
              </w:rPr>
              <w:t>[A9]</w:t>
            </w:r>
          </w:p>
        </w:tc>
        <w:tc>
          <w:tcPr>
            <w:tcW w:w="6946" w:type="dxa"/>
          </w:tcPr>
          <w:p w14:paraId="7F11D0A2" w14:textId="587E7E36" w:rsidR="00946540" w:rsidRPr="00786B87" w:rsidRDefault="00946540" w:rsidP="009D0C1F">
            <w:pPr>
              <w:bidi w:val="0"/>
              <w:rPr>
                <w:rFonts w:ascii="Times New Roman" w:hAnsi="Times New Roman" w:cs="Times New Roman"/>
                <w:bCs w:val="0"/>
                <w:i/>
                <w:iCs/>
                <w:color w:val="0070C0"/>
              </w:rPr>
            </w:pPr>
            <w:r w:rsidRPr="00786B87">
              <w:rPr>
                <w:rFonts w:ascii="Times New Roman" w:hAnsi="Times New Roman" w:cs="Times New Roman"/>
                <w:bCs w:val="0"/>
                <w:i/>
                <w:iCs/>
                <w:color w:val="0070C0"/>
              </w:rPr>
              <w:t>List here any additional references</w:t>
            </w:r>
          </w:p>
        </w:tc>
        <w:tc>
          <w:tcPr>
            <w:tcW w:w="992" w:type="dxa"/>
          </w:tcPr>
          <w:p w14:paraId="697DCA64" w14:textId="77777777" w:rsidR="00946540" w:rsidRDefault="00946540" w:rsidP="009D0C1F">
            <w:pPr>
              <w:bidi w:val="0"/>
              <w:rPr>
                <w:rFonts w:asciiTheme="majorBidi" w:hAnsiTheme="majorBidi" w:cstheme="majorBidi"/>
              </w:rPr>
            </w:pPr>
          </w:p>
        </w:tc>
        <w:tc>
          <w:tcPr>
            <w:tcW w:w="1134" w:type="dxa"/>
          </w:tcPr>
          <w:p w14:paraId="19CA3BC4" w14:textId="77777777" w:rsidR="00946540" w:rsidRDefault="00946540" w:rsidP="009D0C1F">
            <w:pPr>
              <w:bidi w:val="0"/>
              <w:rPr>
                <w:rFonts w:asciiTheme="majorBidi" w:hAnsiTheme="majorBidi" w:cstheme="majorBidi"/>
              </w:rPr>
            </w:pPr>
          </w:p>
        </w:tc>
      </w:tr>
    </w:tbl>
    <w:p w14:paraId="56355BAD" w14:textId="528CE7FA" w:rsidR="00277CB9" w:rsidRPr="007020E5" w:rsidRDefault="00277CB9" w:rsidP="00AC6629">
      <w:pPr>
        <w:tabs>
          <w:tab w:val="left" w:pos="720"/>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ind w:right="567"/>
        <w:rPr>
          <w:rFonts w:asciiTheme="majorBidi" w:hAnsiTheme="majorBidi" w:cstheme="majorBidi"/>
        </w:rPr>
      </w:pPr>
      <w:r w:rsidRPr="007020E5">
        <w:rPr>
          <w:rFonts w:asciiTheme="majorBidi" w:hAnsiTheme="majorBidi" w:cstheme="majorBidi"/>
          <w:i/>
          <w:iCs/>
          <w:color w:val="548ED5"/>
        </w:rPr>
        <w:t xml:space="preserve">  </w:t>
      </w:r>
    </w:p>
    <w:p w14:paraId="71E4F20E" w14:textId="1F98B93F" w:rsidR="002C2441" w:rsidRDefault="002C2441" w:rsidP="00946540">
      <w:pPr>
        <w:pStyle w:val="Heading1"/>
        <w:keepLines w:val="0"/>
        <w:numPr>
          <w:ilvl w:val="0"/>
          <w:numId w:val="20"/>
        </w:numPr>
        <w:shd w:val="clear" w:color="auto" w:fill="auto"/>
        <w:bidi w:val="0"/>
        <w:spacing w:before="480" w:after="60" w:line="360" w:lineRule="auto"/>
        <w:rPr>
          <w:rFonts w:asciiTheme="majorBidi" w:hAnsiTheme="majorBidi" w:cstheme="majorBidi"/>
          <w:b/>
          <w:bCs w:val="0"/>
          <w:sz w:val="28"/>
          <w:szCs w:val="28"/>
        </w:rPr>
      </w:pPr>
      <w:bookmarkStart w:id="201" w:name="_Toc138111650"/>
      <w:bookmarkStart w:id="202" w:name="_Toc138111789"/>
      <w:bookmarkStart w:id="203" w:name="_Toc138112405"/>
      <w:bookmarkStart w:id="204" w:name="_Toc104044535"/>
      <w:bookmarkStart w:id="205" w:name="_Toc438089601"/>
      <w:r w:rsidRPr="002C2441">
        <w:rPr>
          <w:rFonts w:asciiTheme="majorBidi" w:hAnsiTheme="majorBidi" w:cstheme="majorBidi"/>
          <w:b/>
          <w:bCs w:val="0"/>
          <w:sz w:val="28"/>
          <w:szCs w:val="28"/>
        </w:rPr>
        <w:t>Test Plan</w:t>
      </w:r>
      <w:bookmarkEnd w:id="201"/>
      <w:bookmarkEnd w:id="202"/>
      <w:bookmarkEnd w:id="203"/>
    </w:p>
    <w:p w14:paraId="42C66999" w14:textId="77777777" w:rsidR="004A3342" w:rsidRPr="00B43BB2" w:rsidRDefault="002C2441">
      <w:pPr>
        <w:pStyle w:val="Heading1"/>
        <w:keepLines w:val="0"/>
        <w:numPr>
          <w:ilvl w:val="1"/>
          <w:numId w:val="20"/>
        </w:numPr>
        <w:shd w:val="clear" w:color="auto" w:fill="auto"/>
        <w:bidi w:val="0"/>
        <w:spacing w:before="480" w:after="60" w:line="360" w:lineRule="auto"/>
        <w:rPr>
          <w:ins w:id="206" w:author="Micha Segev" w:date="2023-06-20T00:18:00Z"/>
          <w:rFonts w:asciiTheme="majorBidi" w:hAnsiTheme="majorBidi" w:cstheme="majorBidi"/>
          <w:b/>
          <w:bCs w:val="0"/>
          <w:lang w:val="en-GB"/>
          <w:rPrChange w:id="207" w:author="Micha Segev" w:date="2023-06-20T00:30:00Z">
            <w:rPr>
              <w:ins w:id="208" w:author="Micha Segev" w:date="2023-06-20T00:18:00Z"/>
              <w:rFonts w:asciiTheme="majorBidi" w:hAnsiTheme="majorBidi" w:cstheme="majorBidi"/>
              <w:b/>
              <w:bCs w:val="0"/>
              <w:noProof/>
              <w:lang w:val="en-GB"/>
            </w:rPr>
          </w:rPrChange>
        </w:rPr>
        <w:pPrChange w:id="209" w:author="Micha Segev" w:date="2023-06-20T00:30:00Z">
          <w:pPr>
            <w:pStyle w:val="Heading1"/>
            <w:keepLines w:val="0"/>
            <w:numPr>
              <w:ilvl w:val="1"/>
              <w:numId w:val="20"/>
            </w:numPr>
            <w:shd w:val="clear" w:color="auto" w:fill="auto"/>
            <w:tabs>
              <w:tab w:val="num" w:pos="567"/>
            </w:tabs>
            <w:bidi w:val="0"/>
            <w:spacing w:before="480" w:after="60"/>
            <w:ind w:left="567" w:right="567" w:hanging="567"/>
          </w:pPr>
        </w:pPrChange>
      </w:pPr>
      <w:bookmarkStart w:id="210" w:name="_Toc6827131"/>
      <w:bookmarkStart w:id="211" w:name="_Toc138111651"/>
      <w:bookmarkStart w:id="212" w:name="_Toc138111790"/>
      <w:bookmarkStart w:id="213" w:name="_Toc138112406"/>
      <w:r w:rsidRPr="002C2441">
        <w:rPr>
          <w:rFonts w:asciiTheme="majorBidi" w:hAnsiTheme="majorBidi" w:cstheme="majorBidi"/>
          <w:b/>
          <w:bCs w:val="0"/>
          <w:lang w:val="en-GB"/>
        </w:rPr>
        <w:t>Method</w:t>
      </w:r>
      <w:bookmarkEnd w:id="210"/>
      <w:bookmarkEnd w:id="211"/>
      <w:bookmarkEnd w:id="212"/>
      <w:bookmarkEnd w:id="213"/>
    </w:p>
    <w:p w14:paraId="4FD9694F" w14:textId="37E8D890" w:rsidR="002C2441" w:rsidRPr="004A3342" w:rsidDel="004A3342" w:rsidRDefault="002C2441">
      <w:pPr>
        <w:pStyle w:val="Heading3"/>
        <w:numPr>
          <w:ilvl w:val="0"/>
          <w:numId w:val="0"/>
        </w:numPr>
        <w:ind w:left="283"/>
        <w:rPr>
          <w:del w:id="214" w:author="Micha Segev" w:date="2023-06-20T00:19:00Z"/>
          <w:rPrChange w:id="215" w:author="Micha Segev" w:date="2023-06-20T00:19:00Z">
            <w:rPr>
              <w:del w:id="216" w:author="Micha Segev" w:date="2023-06-20T00:19:00Z"/>
              <w:rFonts w:asciiTheme="majorBidi" w:hAnsiTheme="majorBidi" w:cstheme="majorBidi"/>
              <w:lang w:val="en-GB"/>
            </w:rPr>
          </w:rPrChange>
        </w:rPr>
        <w:pPrChange w:id="217" w:author="Micha Segev" w:date="2023-06-20T00:30:00Z">
          <w:pPr>
            <w:pStyle w:val="Heading1"/>
            <w:keepLines w:val="0"/>
            <w:numPr>
              <w:ilvl w:val="1"/>
              <w:numId w:val="20"/>
            </w:numPr>
            <w:shd w:val="clear" w:color="auto" w:fill="auto"/>
            <w:tabs>
              <w:tab w:val="num" w:pos="567"/>
            </w:tabs>
            <w:bidi w:val="0"/>
            <w:spacing w:before="480" w:after="60"/>
            <w:ind w:left="567" w:right="567" w:hanging="567"/>
          </w:pPr>
        </w:pPrChange>
      </w:pPr>
      <w:del w:id="218" w:author="Micha Segev" w:date="2023-06-20T00:30:00Z">
        <w:r w:rsidRPr="002C2441" w:rsidDel="00B43BB2">
          <w:rPr>
            <w:lang w:val="en-GB"/>
          </w:rPr>
          <w:delText xml:space="preserve"> </w:delText>
        </w:r>
      </w:del>
      <w:moveToRangeStart w:id="219" w:author="Micha Segev" w:date="2023-06-20T00:18:00Z" w:name="move138112733"/>
      <w:moveTo w:id="220" w:author="Micha Segev" w:date="2023-06-20T00:18:00Z">
        <w:r w:rsidR="004A3342" w:rsidRPr="004A3342">
          <w:t xml:space="preserve">The software testing is a verification and </w:t>
        </w:r>
        <w:commentRangeStart w:id="221"/>
        <w:commentRangeStart w:id="222"/>
        <w:r w:rsidR="004A3342" w:rsidRPr="004A3342">
          <w:t xml:space="preserve">validation </w:t>
        </w:r>
        <w:commentRangeEnd w:id="221"/>
        <w:r w:rsidR="004A3342" w:rsidRPr="004A3342">
          <w:rPr>
            <w:rStyle w:val="CommentReference"/>
            <w:sz w:val="24"/>
            <w:szCs w:val="24"/>
          </w:rPr>
          <w:commentReference w:id="221"/>
        </w:r>
        <w:commentRangeEnd w:id="222"/>
        <w:r w:rsidR="004A3342" w:rsidRPr="004A3342">
          <w:rPr>
            <w:rStyle w:val="CommentReference"/>
            <w:sz w:val="24"/>
            <w:szCs w:val="24"/>
          </w:rPr>
          <w:commentReference w:id="222"/>
        </w:r>
        <w:r w:rsidR="004A3342" w:rsidRPr="004A3342">
          <w:t>section of the software life cycle as defined in IEC 62304</w:t>
        </w:r>
      </w:moveTo>
      <w:moveToRangeEnd w:id="219"/>
    </w:p>
    <w:p w14:paraId="0CC2693B" w14:textId="10FFD16D" w:rsidR="002C2441" w:rsidRPr="004A3342" w:rsidDel="004A3342" w:rsidRDefault="002C2441">
      <w:pPr>
        <w:pStyle w:val="Heading3"/>
        <w:numPr>
          <w:ilvl w:val="0"/>
          <w:numId w:val="0"/>
        </w:numPr>
        <w:ind w:left="283"/>
        <w:rPr>
          <w:del w:id="223" w:author="Micha Segev" w:date="2023-06-20T00:19:00Z"/>
        </w:rPr>
        <w:pPrChange w:id="224" w:author="Micha Segev" w:date="2023-06-20T00:30:00Z">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pPr>
        </w:pPrChange>
      </w:pPr>
      <w:moveFromRangeStart w:id="225" w:author="Micha Segev" w:date="2023-06-20T00:18:00Z" w:name="move138112733"/>
      <w:moveFrom w:id="226" w:author="Micha Segev" w:date="2023-06-20T00:18:00Z">
        <w:del w:id="227" w:author="Micha Segev" w:date="2023-06-20T00:19:00Z">
          <w:r w:rsidRPr="004A3342" w:rsidDel="004A3342">
            <w:delText>The software testing is a</w:delText>
          </w:r>
          <w:r w:rsidR="00994246" w:rsidRPr="004A3342" w:rsidDel="004A3342">
            <w:delText xml:space="preserve"> verification and </w:delText>
          </w:r>
          <w:commentRangeStart w:id="228"/>
          <w:commentRangeStart w:id="229"/>
          <w:r w:rsidRPr="004A3342" w:rsidDel="004A3342">
            <w:delText xml:space="preserve">validation </w:delText>
          </w:r>
          <w:commentRangeEnd w:id="228"/>
          <w:r w:rsidR="001A435E" w:rsidRPr="004A3342" w:rsidDel="004A3342">
            <w:rPr>
              <w:rStyle w:val="CommentReference"/>
            </w:rPr>
            <w:commentReference w:id="228"/>
          </w:r>
          <w:commentRangeEnd w:id="229"/>
          <w:r w:rsidR="00994246" w:rsidRPr="004A3342" w:rsidDel="004A3342">
            <w:rPr>
              <w:rStyle w:val="CommentReference"/>
            </w:rPr>
            <w:commentReference w:id="229"/>
          </w:r>
          <w:r w:rsidRPr="004A3342" w:rsidDel="004A3342">
            <w:delText xml:space="preserve">section of the software life cycle as defined in IEC 62304 </w:delText>
          </w:r>
        </w:del>
      </w:moveFrom>
      <w:moveFromRangeEnd w:id="225"/>
      <w:del w:id="230" w:author="Micha Segev" w:date="2023-06-20T00:15:00Z">
        <w:r w:rsidRPr="004A3342" w:rsidDel="004A3342">
          <w:delText xml:space="preserve">see </w:delText>
        </w:r>
        <w:r w:rsidRPr="004A3342" w:rsidDel="004A3342">
          <w:fldChar w:fldCharType="begin"/>
        </w:r>
        <w:r w:rsidRPr="004A3342" w:rsidDel="004A3342">
          <w:delInstrText xml:space="preserve"> REF _Ref6484175 \r \h  \* MERGEFORMAT </w:delInstrText>
        </w:r>
        <w:r w:rsidRPr="004A3342" w:rsidDel="004A3342">
          <w:fldChar w:fldCharType="separate"/>
        </w:r>
        <w:r w:rsidR="003D5226" w:rsidRPr="004A3342" w:rsidDel="004A3342">
          <w:rPr>
            <w:b/>
          </w:rPr>
          <w:delText>Error! Reference source not found.</w:delText>
        </w:r>
        <w:r w:rsidRPr="004A3342" w:rsidDel="004A3342">
          <w:fldChar w:fldCharType="end"/>
        </w:r>
        <w:r w:rsidRPr="004A3342" w:rsidDel="004A3342">
          <w:delText xml:space="preserve">. </w:delText>
        </w:r>
      </w:del>
    </w:p>
    <w:p w14:paraId="5FEC23B8" w14:textId="77777777" w:rsidR="002C2441" w:rsidRDefault="002C2441">
      <w:pPr>
        <w:pStyle w:val="Heading3"/>
        <w:numPr>
          <w:ilvl w:val="0"/>
          <w:numId w:val="0"/>
        </w:numPr>
        <w:ind w:left="283"/>
        <w:pPrChange w:id="231" w:author="Micha Segev" w:date="2023-06-20T00:30:00Z">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pPr>
        </w:pPrChange>
      </w:pPr>
    </w:p>
    <w:p w14:paraId="7B4FA2F6" w14:textId="7F5C2832" w:rsidR="002C2441" w:rsidRPr="00B43BB2" w:rsidDel="004A3342" w:rsidRDefault="002C2441">
      <w:pPr>
        <w:pStyle w:val="ListParagraph"/>
        <w:numPr>
          <w:ilvl w:val="0"/>
          <w:numId w:val="33"/>
        </w:num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rPr>
          <w:del w:id="232" w:author="Micha Segev" w:date="2023-06-20T00:21:00Z"/>
          <w:rFonts w:asciiTheme="majorBidi" w:hAnsiTheme="majorBidi" w:cstheme="majorBidi"/>
          <w:i/>
          <w:iCs/>
          <w:color w:val="548ED5"/>
          <w:rPrChange w:id="233" w:author="Micha Segev" w:date="2023-06-20T00:29:00Z">
            <w:rPr>
              <w:del w:id="234" w:author="Micha Segev" w:date="2023-06-20T00:21:00Z"/>
              <w:rFonts w:asciiTheme="majorBidi" w:hAnsiTheme="majorBidi" w:cstheme="majorBidi"/>
            </w:rPr>
          </w:rPrChange>
        </w:rPr>
        <w:pPrChange w:id="235" w:author="Micha Segev" w:date="2023-06-20T00:29:00Z">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pPr>
        </w:pPrChange>
      </w:pPr>
      <w:r w:rsidRPr="00B43BB2">
        <w:rPr>
          <w:rFonts w:asciiTheme="majorBidi" w:hAnsiTheme="majorBidi" w:cstheme="majorBidi"/>
          <w:i/>
          <w:iCs/>
          <w:color w:val="548ED5"/>
          <w:rPrChange w:id="236" w:author="Micha Segev" w:date="2023-06-20T00:29:00Z">
            <w:rPr>
              <w:rFonts w:asciiTheme="majorBidi" w:hAnsiTheme="majorBidi" w:cstheme="majorBidi"/>
            </w:rPr>
          </w:rPrChange>
        </w:rPr>
        <w:t>To test the</w:t>
      </w:r>
      <w:r w:rsidR="00A8695A" w:rsidRPr="00B43BB2">
        <w:rPr>
          <w:rFonts w:asciiTheme="majorBidi" w:hAnsiTheme="majorBidi" w:cstheme="majorBidi"/>
          <w:i/>
          <w:iCs/>
          <w:color w:val="548ED5"/>
          <w:rPrChange w:id="237" w:author="Micha Segev" w:date="2023-06-20T00:29:00Z">
            <w:rPr>
              <w:rFonts w:asciiTheme="majorBidi" w:hAnsiTheme="majorBidi" w:cstheme="majorBidi"/>
            </w:rPr>
          </w:rPrChange>
        </w:rPr>
        <w:t xml:space="preserve"> </w:t>
      </w:r>
      <w:r w:rsidR="00A8695A" w:rsidRPr="008A56C4">
        <w:rPr>
          <w:rFonts w:asciiTheme="majorBidi" w:hAnsiTheme="majorBidi" w:cstheme="majorBidi"/>
          <w:i/>
          <w:iCs/>
          <w:color w:val="548ED5"/>
        </w:rPr>
        <w:t xml:space="preserve">[Software/ </w:t>
      </w:r>
      <w:r w:rsidR="00A8695A" w:rsidRPr="00B43BB2">
        <w:rPr>
          <w:rFonts w:asciiTheme="majorBidi" w:hAnsiTheme="majorBidi" w:cstheme="majorBidi"/>
          <w:i/>
          <w:iCs/>
          <w:color w:val="548ED5"/>
          <w:rPrChange w:id="238" w:author="Micha Segev" w:date="2023-06-20T00:29:00Z">
            <w:rPr>
              <w:rFonts w:asciiTheme="majorBidi" w:hAnsiTheme="majorBidi" w:cstheme="majorBidi"/>
              <w:i/>
              <w:iCs/>
              <w:color w:val="548DD4" w:themeColor="text2" w:themeTint="99"/>
            </w:rPr>
          </w:rPrChange>
        </w:rPr>
        <w:t>Product</w:t>
      </w:r>
      <w:r w:rsidR="00A8695A" w:rsidRPr="008A56C4">
        <w:rPr>
          <w:rFonts w:asciiTheme="majorBidi" w:hAnsiTheme="majorBidi" w:cstheme="majorBidi"/>
          <w:i/>
          <w:iCs/>
          <w:color w:val="548ED5"/>
        </w:rPr>
        <w:t xml:space="preserve"> name]</w:t>
      </w:r>
      <w:r w:rsidR="00A8695A" w:rsidRPr="00B43BB2">
        <w:rPr>
          <w:rFonts w:asciiTheme="majorBidi" w:hAnsiTheme="majorBidi" w:cstheme="majorBidi"/>
          <w:i/>
          <w:iCs/>
          <w:color w:val="548ED5"/>
          <w:rPrChange w:id="239" w:author="Micha Segev" w:date="2023-06-20T00:29:00Z">
            <w:rPr>
              <w:rFonts w:asciiTheme="majorBidi" w:hAnsiTheme="majorBidi" w:cstheme="majorBidi"/>
            </w:rPr>
          </w:rPrChange>
        </w:rPr>
        <w:t xml:space="preserve">, </w:t>
      </w:r>
      <w:r w:rsidR="00946540" w:rsidRPr="00B43BB2">
        <w:rPr>
          <w:rFonts w:asciiTheme="majorBidi" w:hAnsiTheme="majorBidi" w:cstheme="majorBidi"/>
          <w:i/>
          <w:iCs/>
          <w:color w:val="548ED5"/>
          <w:rPrChange w:id="240" w:author="Micha Segev" w:date="2023-06-20T00:29:00Z">
            <w:rPr>
              <w:rFonts w:asciiTheme="majorBidi" w:hAnsiTheme="majorBidi" w:cstheme="majorBidi"/>
            </w:rPr>
          </w:rPrChange>
        </w:rPr>
        <w:t xml:space="preserve">the </w:t>
      </w:r>
      <w:r w:rsidRPr="00B43BB2">
        <w:rPr>
          <w:rFonts w:asciiTheme="majorBidi" w:hAnsiTheme="majorBidi" w:cstheme="majorBidi"/>
          <w:i/>
          <w:iCs/>
          <w:color w:val="548ED5"/>
          <w:rPrChange w:id="241" w:author="Micha Segev" w:date="2023-06-20T00:29:00Z">
            <w:rPr>
              <w:rFonts w:asciiTheme="majorBidi" w:hAnsiTheme="majorBidi" w:cstheme="majorBidi"/>
            </w:rPr>
          </w:rPrChange>
        </w:rPr>
        <w:t>following method, based upon with appropriate tailoring, is applied:</w:t>
      </w:r>
    </w:p>
    <w:p w14:paraId="1706533E" w14:textId="77777777" w:rsidR="00A8695A" w:rsidRPr="00B43BB2" w:rsidRDefault="00A8695A">
      <w:pPr>
        <w:pStyle w:val="ListParagraph"/>
        <w:numPr>
          <w:ilvl w:val="0"/>
          <w:numId w:val="33"/>
        </w:num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rPr>
          <w:rFonts w:asciiTheme="majorBidi" w:hAnsiTheme="majorBidi" w:cstheme="majorBidi"/>
          <w:i/>
          <w:iCs/>
          <w:color w:val="548ED5"/>
          <w:rPrChange w:id="242" w:author="Micha Segev" w:date="2023-06-20T00:29:00Z">
            <w:rPr>
              <w:rFonts w:asciiTheme="majorBidi" w:hAnsiTheme="majorBidi" w:cstheme="majorBidi"/>
            </w:rPr>
          </w:rPrChange>
        </w:rPr>
        <w:pPrChange w:id="243" w:author="Micha Segev" w:date="2023-06-20T00:29:00Z">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pPr>
        </w:pPrChange>
      </w:pPr>
    </w:p>
    <w:p w14:paraId="392BB446" w14:textId="545391BC" w:rsidR="002C2441" w:rsidRPr="00B43BB2" w:rsidRDefault="00A8695A" w:rsidP="00B43BB2">
      <w:pPr>
        <w:pStyle w:val="ListParagraph"/>
        <w:numPr>
          <w:ilvl w:val="0"/>
          <w:numId w:val="33"/>
        </w:num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rPr>
          <w:rFonts w:asciiTheme="majorBidi" w:hAnsiTheme="majorBidi" w:cstheme="majorBidi"/>
          <w:i/>
          <w:iCs/>
          <w:color w:val="548ED5"/>
          <w:rPrChange w:id="244" w:author="Micha Segev" w:date="2023-06-20T00:29:00Z">
            <w:rPr/>
          </w:rPrChange>
        </w:rPr>
      </w:pPr>
      <w:r w:rsidRPr="00B43BB2">
        <w:rPr>
          <w:rFonts w:asciiTheme="majorBidi" w:hAnsiTheme="majorBidi" w:cstheme="majorBidi"/>
          <w:i/>
          <w:iCs/>
          <w:color w:val="548ED5"/>
          <w:rPrChange w:id="245" w:author="Micha Segev" w:date="2023-06-20T00:29:00Z">
            <w:rPr/>
          </w:rPrChange>
        </w:rPr>
        <w:t xml:space="preserve">Cover all </w:t>
      </w:r>
      <w:r w:rsidR="002C2441" w:rsidRPr="00B43BB2">
        <w:rPr>
          <w:rFonts w:asciiTheme="majorBidi" w:hAnsiTheme="majorBidi" w:cstheme="majorBidi"/>
          <w:i/>
          <w:iCs/>
          <w:color w:val="548ED5"/>
          <w:rPrChange w:id="246" w:author="Micha Segev" w:date="2023-06-20T00:29:00Z">
            <w:rPr/>
          </w:rPrChange>
        </w:rPr>
        <w:t xml:space="preserve">software requirements listed in the SRS-s </w:t>
      </w:r>
      <w:r w:rsidRPr="00B43BB2">
        <w:rPr>
          <w:rFonts w:asciiTheme="majorBidi" w:hAnsiTheme="majorBidi" w:cstheme="majorBidi"/>
          <w:i/>
          <w:iCs/>
          <w:color w:val="548ED5"/>
          <w:rPrChange w:id="247" w:author="Micha Segev" w:date="2023-06-20T00:29:00Z">
            <w:rPr/>
          </w:rPrChange>
        </w:rPr>
        <w:t>b</w:t>
      </w:r>
      <w:r w:rsidR="002C2441" w:rsidRPr="00B43BB2">
        <w:rPr>
          <w:rFonts w:asciiTheme="majorBidi" w:hAnsiTheme="majorBidi" w:cstheme="majorBidi"/>
          <w:i/>
          <w:iCs/>
          <w:color w:val="548ED5"/>
          <w:rPrChange w:id="248" w:author="Micha Segev" w:date="2023-06-20T00:29:00Z">
            <w:rPr/>
          </w:rPrChange>
        </w:rPr>
        <w:t xml:space="preserve">y test cases. </w:t>
      </w:r>
    </w:p>
    <w:p w14:paraId="5CAFB37A" w14:textId="289BEA70" w:rsidR="002C2441" w:rsidRPr="00B43BB2" w:rsidRDefault="00A8695A" w:rsidP="00B43BB2">
      <w:pPr>
        <w:pStyle w:val="ListParagraph"/>
        <w:numPr>
          <w:ilvl w:val="0"/>
          <w:numId w:val="33"/>
        </w:num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rPr>
          <w:rFonts w:asciiTheme="majorBidi" w:hAnsiTheme="majorBidi" w:cstheme="majorBidi"/>
          <w:i/>
          <w:iCs/>
          <w:color w:val="548ED5"/>
          <w:rPrChange w:id="249" w:author="Micha Segev" w:date="2023-06-20T00:29:00Z">
            <w:rPr>
              <w:i/>
              <w:iCs/>
            </w:rPr>
          </w:rPrChange>
        </w:rPr>
      </w:pPr>
      <w:r w:rsidRPr="00B43BB2">
        <w:rPr>
          <w:rFonts w:asciiTheme="majorBidi" w:hAnsiTheme="majorBidi" w:cstheme="majorBidi"/>
          <w:i/>
          <w:iCs/>
          <w:color w:val="548ED5"/>
          <w:rPrChange w:id="250" w:author="Micha Segev" w:date="2023-06-20T00:29:00Z">
            <w:rPr>
              <w:i/>
              <w:iCs/>
            </w:rPr>
          </w:rPrChange>
        </w:rPr>
        <w:t xml:space="preserve">Cover </w:t>
      </w:r>
      <w:r w:rsidR="005E453D" w:rsidRPr="00B43BB2">
        <w:rPr>
          <w:rFonts w:asciiTheme="majorBidi" w:hAnsiTheme="majorBidi" w:cstheme="majorBidi"/>
          <w:i/>
          <w:iCs/>
          <w:color w:val="548ED5"/>
          <w:rPrChange w:id="251" w:author="Micha Segev" w:date="2023-06-20T00:29:00Z">
            <w:rPr>
              <w:i/>
              <w:iCs/>
            </w:rPr>
          </w:rPrChange>
        </w:rPr>
        <w:t>t</w:t>
      </w:r>
      <w:r w:rsidR="002C2441" w:rsidRPr="00B43BB2">
        <w:rPr>
          <w:rFonts w:asciiTheme="majorBidi" w:hAnsiTheme="majorBidi" w:cstheme="majorBidi"/>
          <w:i/>
          <w:iCs/>
          <w:color w:val="548ED5"/>
          <w:rPrChange w:id="252" w:author="Micha Segev" w:date="2023-06-20T00:29:00Z">
            <w:rPr>
              <w:i/>
              <w:iCs/>
            </w:rPr>
          </w:rPrChange>
        </w:rPr>
        <w:t xml:space="preserve">he software related Safety Risks listed in the Risk Management procedure </w:t>
      </w:r>
      <w:r w:rsidR="005E453D" w:rsidRPr="00B43BB2">
        <w:rPr>
          <w:rFonts w:asciiTheme="majorBidi" w:hAnsiTheme="majorBidi" w:cstheme="majorBidi"/>
          <w:i/>
          <w:iCs/>
          <w:color w:val="548ED5"/>
          <w:rPrChange w:id="253" w:author="Micha Segev" w:date="2023-06-20T00:29:00Z">
            <w:rPr>
              <w:i/>
              <w:iCs/>
            </w:rPr>
          </w:rPrChange>
        </w:rPr>
        <w:t>b</w:t>
      </w:r>
      <w:r w:rsidR="002C2441" w:rsidRPr="00B43BB2">
        <w:rPr>
          <w:rFonts w:asciiTheme="majorBidi" w:hAnsiTheme="majorBidi" w:cstheme="majorBidi"/>
          <w:i/>
          <w:iCs/>
          <w:color w:val="548ED5"/>
          <w:rPrChange w:id="254" w:author="Micha Segev" w:date="2023-06-20T00:29:00Z">
            <w:rPr>
              <w:i/>
              <w:iCs/>
            </w:rPr>
          </w:rPrChange>
        </w:rPr>
        <w:t xml:space="preserve">y test cases. </w:t>
      </w:r>
    </w:p>
    <w:p w14:paraId="5B852530" w14:textId="77777777" w:rsidR="002C2441" w:rsidRPr="00B43BB2" w:rsidRDefault="002C2441" w:rsidP="00B43BB2">
      <w:pPr>
        <w:pStyle w:val="ListParagraph"/>
        <w:numPr>
          <w:ilvl w:val="0"/>
          <w:numId w:val="33"/>
        </w:num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rPr>
          <w:rFonts w:asciiTheme="majorBidi" w:hAnsiTheme="majorBidi" w:cstheme="majorBidi"/>
          <w:i/>
          <w:iCs/>
          <w:color w:val="548ED5"/>
          <w:rPrChange w:id="255" w:author="Micha Segev" w:date="2023-06-20T00:29:00Z">
            <w:rPr>
              <w:i/>
              <w:iCs/>
            </w:rPr>
          </w:rPrChange>
        </w:rPr>
      </w:pPr>
      <w:r w:rsidRPr="00B43BB2">
        <w:rPr>
          <w:rFonts w:asciiTheme="majorBidi" w:hAnsiTheme="majorBidi" w:cstheme="majorBidi"/>
          <w:i/>
          <w:iCs/>
          <w:color w:val="548ED5"/>
          <w:rPrChange w:id="256" w:author="Micha Segev" w:date="2023-06-20T00:29:00Z">
            <w:rPr>
              <w:i/>
              <w:iCs/>
            </w:rPr>
          </w:rPrChange>
        </w:rPr>
        <w:t xml:space="preserve">Each software or safety requirement is covered at least by one test case, and if necessary, by several test cases. </w:t>
      </w:r>
    </w:p>
    <w:p w14:paraId="1DF0826C" w14:textId="0D7F0C37" w:rsidR="002C2441" w:rsidRPr="00B43BB2" w:rsidRDefault="002C2441" w:rsidP="00B43BB2">
      <w:pPr>
        <w:pStyle w:val="ListParagraph"/>
        <w:numPr>
          <w:ilvl w:val="0"/>
          <w:numId w:val="33"/>
        </w:num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rPr>
          <w:rFonts w:asciiTheme="majorBidi" w:hAnsiTheme="majorBidi" w:cstheme="majorBidi"/>
          <w:i/>
          <w:iCs/>
          <w:color w:val="548ED5"/>
          <w:rPrChange w:id="257" w:author="Micha Segev" w:date="2023-06-20T00:29:00Z">
            <w:rPr>
              <w:i/>
              <w:iCs/>
            </w:rPr>
          </w:rPrChange>
        </w:rPr>
      </w:pPr>
      <w:r w:rsidRPr="00B43BB2">
        <w:rPr>
          <w:rFonts w:asciiTheme="majorBidi" w:hAnsiTheme="majorBidi" w:cstheme="majorBidi"/>
          <w:i/>
          <w:iCs/>
          <w:color w:val="548ED5"/>
          <w:rPrChange w:id="258" w:author="Micha Segev" w:date="2023-06-20T00:29:00Z">
            <w:rPr>
              <w:i/>
              <w:iCs/>
            </w:rPr>
          </w:rPrChange>
        </w:rPr>
        <w:t>The coverage of the software requirements and of the risks is reported in the traceability table in Traceability section</w:t>
      </w:r>
      <w:r w:rsidR="00946540" w:rsidRPr="00B43BB2">
        <w:rPr>
          <w:rFonts w:asciiTheme="majorBidi" w:hAnsiTheme="majorBidi" w:cstheme="majorBidi"/>
          <w:i/>
          <w:iCs/>
          <w:color w:val="548ED5"/>
          <w:rPrChange w:id="259" w:author="Micha Segev" w:date="2023-06-20T00:29:00Z">
            <w:rPr>
              <w:i/>
              <w:iCs/>
            </w:rPr>
          </w:rPrChange>
        </w:rPr>
        <w:t>.</w:t>
      </w:r>
      <w:r w:rsidRPr="00B43BB2">
        <w:rPr>
          <w:rFonts w:asciiTheme="majorBidi" w:hAnsiTheme="majorBidi" w:cstheme="majorBidi"/>
          <w:i/>
          <w:iCs/>
          <w:color w:val="548ED5"/>
          <w:rPrChange w:id="260" w:author="Micha Segev" w:date="2023-06-20T00:29:00Z">
            <w:rPr>
              <w:i/>
              <w:iCs/>
            </w:rPr>
          </w:rPrChange>
        </w:rPr>
        <w:t xml:space="preserve"> </w:t>
      </w:r>
    </w:p>
    <w:p w14:paraId="2EC836DD" w14:textId="36884F43" w:rsidR="002C2441" w:rsidRPr="00786B87" w:rsidRDefault="002C2441" w:rsidP="00DB71D3">
      <w:pPr>
        <w:pStyle w:val="ListParagraph"/>
        <w:numPr>
          <w:ilvl w:val="0"/>
          <w:numId w:val="33"/>
        </w:num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rPr>
          <w:rFonts w:asciiTheme="majorBidi" w:hAnsiTheme="majorBidi" w:cstheme="majorBidi"/>
          <w:i/>
          <w:iCs/>
          <w:color w:val="548ED5"/>
        </w:rPr>
      </w:pPr>
      <w:r w:rsidRPr="00786B87">
        <w:rPr>
          <w:rFonts w:asciiTheme="majorBidi" w:hAnsiTheme="majorBidi" w:cstheme="majorBidi"/>
          <w:i/>
          <w:iCs/>
          <w:color w:val="548ED5"/>
        </w:rPr>
        <w:t xml:space="preserve">Some requirements are covered by unit tests and </w:t>
      </w:r>
      <w:r w:rsidR="00946540" w:rsidRPr="00786B87">
        <w:rPr>
          <w:rFonts w:asciiTheme="majorBidi" w:hAnsiTheme="majorBidi" w:cstheme="majorBidi"/>
          <w:i/>
          <w:iCs/>
          <w:color w:val="548ED5"/>
        </w:rPr>
        <w:t>some by sy</w:t>
      </w:r>
      <w:r w:rsidRPr="00786B87">
        <w:rPr>
          <w:rFonts w:asciiTheme="majorBidi" w:hAnsiTheme="majorBidi" w:cstheme="majorBidi"/>
          <w:i/>
          <w:iCs/>
          <w:color w:val="548ED5"/>
        </w:rPr>
        <w:t>stem tests. The reference to relevant tests reports will be attached in the STR file</w:t>
      </w:r>
    </w:p>
    <w:p w14:paraId="51ED76A7" w14:textId="4AD43961" w:rsidR="002C2441" w:rsidRPr="00786B87" w:rsidRDefault="002C2441" w:rsidP="00A8695A">
      <w:pPr>
        <w:pStyle w:val="ListParagraph"/>
        <w:numPr>
          <w:ilvl w:val="0"/>
          <w:numId w:val="33"/>
        </w:num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rPr>
          <w:rFonts w:asciiTheme="majorBidi" w:hAnsiTheme="majorBidi" w:cstheme="majorBidi"/>
          <w:i/>
          <w:iCs/>
          <w:color w:val="548ED5"/>
        </w:rPr>
      </w:pPr>
      <w:r w:rsidRPr="00786B87">
        <w:rPr>
          <w:rFonts w:asciiTheme="majorBidi" w:hAnsiTheme="majorBidi" w:cstheme="majorBidi"/>
          <w:i/>
          <w:iCs/>
          <w:color w:val="548ED5"/>
        </w:rPr>
        <w:t xml:space="preserve">The test cases </w:t>
      </w:r>
      <w:r w:rsidR="00946540" w:rsidRPr="00786B87">
        <w:rPr>
          <w:rFonts w:asciiTheme="majorBidi" w:hAnsiTheme="majorBidi" w:cstheme="majorBidi"/>
          <w:i/>
          <w:iCs/>
          <w:color w:val="548ED5"/>
        </w:rPr>
        <w:t>include</w:t>
      </w:r>
      <w:r w:rsidRPr="00786B87">
        <w:rPr>
          <w:rFonts w:asciiTheme="majorBidi" w:hAnsiTheme="majorBidi" w:cstheme="majorBidi"/>
          <w:i/>
          <w:iCs/>
          <w:color w:val="548ED5"/>
        </w:rPr>
        <w:t xml:space="preserve"> detailed descriptions of the test, expected results, and pass/fail criteria for each step</w:t>
      </w:r>
      <w:r w:rsidR="00946540" w:rsidRPr="00786B87">
        <w:rPr>
          <w:rFonts w:asciiTheme="majorBidi" w:hAnsiTheme="majorBidi" w:cstheme="majorBidi"/>
          <w:i/>
          <w:iCs/>
          <w:color w:val="548ED5"/>
        </w:rPr>
        <w:t>.</w:t>
      </w:r>
    </w:p>
    <w:p w14:paraId="1DEDD19E" w14:textId="77777777" w:rsidR="002C2441" w:rsidRPr="002C2441" w:rsidRDefault="002C2441" w:rsidP="002C2441">
      <w:pPr>
        <w:pStyle w:val="Heading1"/>
        <w:keepLines w:val="0"/>
        <w:numPr>
          <w:ilvl w:val="1"/>
          <w:numId w:val="20"/>
        </w:numPr>
        <w:shd w:val="clear" w:color="auto" w:fill="auto"/>
        <w:bidi w:val="0"/>
        <w:spacing w:before="480" w:after="60" w:line="360" w:lineRule="auto"/>
        <w:rPr>
          <w:rFonts w:asciiTheme="majorBidi" w:hAnsiTheme="majorBidi" w:cstheme="majorBidi"/>
          <w:b/>
          <w:bCs w:val="0"/>
          <w:lang w:val="en-GB"/>
        </w:rPr>
      </w:pPr>
      <w:bookmarkStart w:id="261" w:name="_Toc6827132"/>
      <w:bookmarkStart w:id="262" w:name="_Toc138111652"/>
      <w:bookmarkStart w:id="263" w:name="_Toc138111791"/>
      <w:bookmarkStart w:id="264" w:name="_Toc138112407"/>
      <w:r w:rsidRPr="002C2441">
        <w:rPr>
          <w:rFonts w:asciiTheme="majorBidi" w:hAnsiTheme="majorBidi" w:cstheme="majorBidi"/>
          <w:b/>
          <w:bCs w:val="0"/>
          <w:lang w:val="en-GB"/>
        </w:rPr>
        <w:t>Sequence</w:t>
      </w:r>
      <w:bookmarkEnd w:id="261"/>
      <w:bookmarkEnd w:id="262"/>
      <w:bookmarkEnd w:id="263"/>
      <w:bookmarkEnd w:id="264"/>
    </w:p>
    <w:p w14:paraId="478F51EC" w14:textId="77777777" w:rsidR="002C2441" w:rsidRPr="002C2441" w:rsidRDefault="002C2441" w:rsidP="002C2441">
      <w:pPr>
        <w:bidi w:val="0"/>
        <w:rPr>
          <w:rFonts w:asciiTheme="majorBidi" w:hAnsiTheme="majorBidi" w:cstheme="majorBidi"/>
          <w:lang w:val="en-GB"/>
        </w:rPr>
      </w:pPr>
      <w:r w:rsidRPr="002C2441">
        <w:rPr>
          <w:rFonts w:asciiTheme="majorBidi" w:hAnsiTheme="majorBidi" w:cstheme="majorBidi"/>
          <w:lang w:val="en-GB"/>
        </w:rPr>
        <w:t xml:space="preserve">The tests are built in the following sequence: </w:t>
      </w:r>
    </w:p>
    <w:p w14:paraId="60469510" w14:textId="77777777" w:rsidR="002C2441" w:rsidRPr="00786B87" w:rsidRDefault="002C2441" w:rsidP="00946540">
      <w:pPr>
        <w:pStyle w:val="ListParagraph"/>
        <w:numPr>
          <w:ilvl w:val="0"/>
          <w:numId w:val="34"/>
        </w:numPr>
        <w:bidi w:val="0"/>
        <w:spacing w:after="160" w:line="256" w:lineRule="auto"/>
        <w:rPr>
          <w:rFonts w:asciiTheme="majorBidi" w:hAnsiTheme="majorBidi" w:cstheme="majorBidi"/>
          <w:i/>
          <w:iCs/>
          <w:color w:val="548ED5"/>
        </w:rPr>
      </w:pPr>
      <w:r w:rsidRPr="00786B87">
        <w:rPr>
          <w:rFonts w:asciiTheme="majorBidi" w:hAnsiTheme="majorBidi" w:cstheme="majorBidi"/>
          <w:i/>
          <w:iCs/>
          <w:color w:val="548ED5"/>
        </w:rPr>
        <w:t>Tests preparation: preparation of all related hardware devices and relevant software applications (if needed).</w:t>
      </w:r>
    </w:p>
    <w:p w14:paraId="18201674" w14:textId="220A2D05" w:rsidR="00786B87" w:rsidRDefault="002C2441" w:rsidP="00786B87">
      <w:pPr>
        <w:pStyle w:val="ListParagraph"/>
        <w:numPr>
          <w:ilvl w:val="0"/>
          <w:numId w:val="34"/>
        </w:numPr>
        <w:bidi w:val="0"/>
        <w:spacing w:after="160" w:line="256" w:lineRule="auto"/>
        <w:rPr>
          <w:rFonts w:asciiTheme="majorBidi" w:hAnsiTheme="majorBidi" w:cstheme="majorBidi"/>
          <w:i/>
          <w:iCs/>
          <w:color w:val="548ED5"/>
        </w:rPr>
      </w:pPr>
      <w:r w:rsidRPr="00786B87">
        <w:rPr>
          <w:rFonts w:asciiTheme="majorBidi" w:hAnsiTheme="majorBidi" w:cstheme="majorBidi"/>
          <w:i/>
          <w:iCs/>
          <w:color w:val="548ED5"/>
        </w:rPr>
        <w:t>Standard application flow by testing general system features</w:t>
      </w:r>
      <w:r w:rsidR="00946540" w:rsidRPr="00786B87">
        <w:rPr>
          <w:rFonts w:asciiTheme="majorBidi" w:hAnsiTheme="majorBidi" w:cstheme="majorBidi"/>
          <w:i/>
          <w:iCs/>
          <w:color w:val="548ED5"/>
        </w:rPr>
        <w:t>.</w:t>
      </w:r>
      <w:bookmarkStart w:id="265" w:name="_Toc429112606"/>
      <w:bookmarkStart w:id="266" w:name="_Toc395024012"/>
    </w:p>
    <w:p w14:paraId="7B6DDA3A" w14:textId="1A6DF1BF" w:rsidR="00786B87" w:rsidRDefault="00786B87" w:rsidP="00786B87">
      <w:pPr>
        <w:pStyle w:val="ListParagraph"/>
        <w:numPr>
          <w:ilvl w:val="0"/>
          <w:numId w:val="34"/>
        </w:numPr>
        <w:bidi w:val="0"/>
        <w:spacing w:after="160" w:line="256" w:lineRule="auto"/>
        <w:rPr>
          <w:rFonts w:asciiTheme="majorBidi" w:hAnsiTheme="majorBidi" w:cstheme="majorBidi"/>
          <w:i/>
          <w:iCs/>
          <w:color w:val="548ED5"/>
        </w:rPr>
      </w:pPr>
      <w:r>
        <w:rPr>
          <w:rFonts w:asciiTheme="majorBidi" w:hAnsiTheme="majorBidi" w:cstheme="majorBidi"/>
          <w:i/>
          <w:iCs/>
          <w:color w:val="548ED5"/>
        </w:rPr>
        <w:t>Additional</w:t>
      </w:r>
    </w:p>
    <w:p w14:paraId="36F76FC5" w14:textId="313D4F83" w:rsidR="001F4C4D" w:rsidRPr="00786B87" w:rsidRDefault="001F4C4D" w:rsidP="00786B87">
      <w:pPr>
        <w:pStyle w:val="ListParagraph"/>
        <w:numPr>
          <w:ilvl w:val="0"/>
          <w:numId w:val="34"/>
        </w:numPr>
        <w:bidi w:val="0"/>
        <w:spacing w:after="160" w:line="256" w:lineRule="auto"/>
        <w:rPr>
          <w:rFonts w:asciiTheme="majorBidi" w:hAnsiTheme="majorBidi" w:cstheme="majorBidi"/>
          <w:i/>
          <w:iCs/>
          <w:color w:val="548ED5"/>
        </w:rPr>
      </w:pPr>
      <w:r w:rsidRPr="00786B87">
        <w:rPr>
          <w:rFonts w:asciiTheme="majorBidi" w:hAnsiTheme="majorBidi" w:cstheme="majorBidi"/>
          <w:b/>
          <w:bCs w:val="0"/>
          <w:sz w:val="28"/>
          <w:szCs w:val="28"/>
        </w:rPr>
        <w:br w:type="page"/>
      </w:r>
    </w:p>
    <w:p w14:paraId="22232516" w14:textId="597D4CC8" w:rsidR="00C6127E" w:rsidRDefault="00C6127E" w:rsidP="00C6127E">
      <w:pPr>
        <w:pStyle w:val="Heading1"/>
        <w:keepLines w:val="0"/>
        <w:numPr>
          <w:ilvl w:val="0"/>
          <w:numId w:val="20"/>
        </w:numPr>
        <w:shd w:val="clear" w:color="auto" w:fill="auto"/>
        <w:tabs>
          <w:tab w:val="clear" w:pos="567"/>
        </w:tabs>
        <w:bidi w:val="0"/>
        <w:spacing w:before="480" w:after="60" w:line="360" w:lineRule="auto"/>
        <w:ind w:right="0"/>
        <w:rPr>
          <w:rFonts w:asciiTheme="majorBidi" w:hAnsiTheme="majorBidi" w:cstheme="majorBidi"/>
          <w:b/>
          <w:bCs w:val="0"/>
          <w:sz w:val="28"/>
          <w:szCs w:val="28"/>
        </w:rPr>
      </w:pPr>
      <w:bookmarkStart w:id="267" w:name="_Toc138111653"/>
      <w:bookmarkStart w:id="268" w:name="_Toc138111792"/>
      <w:bookmarkStart w:id="269" w:name="_Toc138112408"/>
      <w:r w:rsidRPr="00C6127E">
        <w:rPr>
          <w:rFonts w:asciiTheme="majorBidi" w:hAnsiTheme="majorBidi" w:cstheme="majorBidi"/>
          <w:b/>
          <w:bCs w:val="0"/>
          <w:sz w:val="28"/>
          <w:szCs w:val="28"/>
        </w:rPr>
        <w:t>Overview of Test R</w:t>
      </w:r>
      <w:bookmarkEnd w:id="265"/>
      <w:bookmarkEnd w:id="266"/>
      <w:r w:rsidRPr="00C6127E">
        <w:rPr>
          <w:rFonts w:asciiTheme="majorBidi" w:hAnsiTheme="majorBidi" w:cstheme="majorBidi"/>
          <w:b/>
          <w:bCs w:val="0"/>
          <w:sz w:val="28"/>
          <w:szCs w:val="28"/>
        </w:rPr>
        <w:t>esults</w:t>
      </w:r>
      <w:bookmarkEnd w:id="267"/>
      <w:bookmarkEnd w:id="268"/>
      <w:bookmarkEnd w:id="269"/>
    </w:p>
    <w:p w14:paraId="3730202C" w14:textId="77777777" w:rsidR="0037030F" w:rsidRPr="0037030F" w:rsidRDefault="0037030F" w:rsidP="0037030F">
      <w:pPr>
        <w:bidi w:val="0"/>
        <w:rPr>
          <w:rFonts w:ascii="Times New Roman" w:hAnsi="Times New Roman" w:cs="Miriam"/>
          <w:bCs w:val="0"/>
          <w:i/>
          <w:iCs/>
          <w:noProof/>
          <w:color w:val="95B3D7" w:themeColor="accent1" w:themeTint="99"/>
          <w:sz w:val="22"/>
          <w:szCs w:val="22"/>
          <w:lang w:val="en-GB"/>
        </w:rPr>
      </w:pPr>
      <w:r w:rsidRPr="00233EDB">
        <w:rPr>
          <w:rFonts w:ascii="Times New Roman" w:hAnsi="Times New Roman" w:cs="Miriam"/>
          <w:i/>
          <w:iCs/>
          <w:noProof/>
          <w:color w:val="548DD4" w:themeColor="text2" w:themeTint="99"/>
          <w:lang w:val="en-GB"/>
        </w:rPr>
        <w:t>&lt;This paragraph is Not Applicable on the STD phase of this document&gt;</w:t>
      </w:r>
    </w:p>
    <w:p w14:paraId="39526FDF" w14:textId="6992E28E" w:rsidR="00C6127E" w:rsidRPr="00F26117" w:rsidRDefault="00C6127E" w:rsidP="00C6127E">
      <w:pPr>
        <w:bidi w:val="0"/>
        <w:rPr>
          <w:rFonts w:asciiTheme="majorBidi" w:hAnsiTheme="majorBidi" w:cstheme="majorBidi"/>
        </w:rPr>
      </w:pPr>
      <w:r w:rsidRPr="00F26117">
        <w:rPr>
          <w:rFonts w:asciiTheme="majorBidi" w:hAnsiTheme="majorBidi" w:cstheme="majorBidi"/>
        </w:rPr>
        <w:t>This section contains the overview of the validation test results performed</w:t>
      </w:r>
      <w:r>
        <w:rPr>
          <w:rFonts w:asciiTheme="majorBidi" w:hAnsiTheme="majorBidi" w:cstheme="majorBidi"/>
        </w:rPr>
        <w:t xml:space="preserve"> on the software</w:t>
      </w:r>
      <w:r w:rsidRPr="00F26117">
        <w:rPr>
          <w:rFonts w:asciiTheme="majorBidi" w:hAnsiTheme="majorBidi" w:cstheme="majorBidi"/>
        </w:rPr>
        <w:t>.</w:t>
      </w:r>
    </w:p>
    <w:p w14:paraId="2A9A7E4D" w14:textId="4235A79B" w:rsidR="00C6127E" w:rsidRDefault="00C6127E" w:rsidP="00C6127E">
      <w:pPr>
        <w:pStyle w:val="Heading2"/>
        <w:keepLines w:val="0"/>
        <w:numPr>
          <w:ilvl w:val="1"/>
          <w:numId w:val="20"/>
        </w:numPr>
        <w:tabs>
          <w:tab w:val="clear" w:pos="567"/>
          <w:tab w:val="clear" w:pos="832"/>
        </w:tabs>
        <w:bidi w:val="0"/>
        <w:spacing w:before="360" w:after="120"/>
        <w:ind w:right="0"/>
        <w:rPr>
          <w:rFonts w:asciiTheme="majorBidi" w:hAnsiTheme="majorBidi" w:cstheme="majorBidi"/>
          <w:b/>
          <w:bCs/>
        </w:rPr>
      </w:pPr>
      <w:bookmarkStart w:id="270" w:name="_Toc429112607"/>
      <w:bookmarkStart w:id="271" w:name="_Toc395024013"/>
      <w:bookmarkStart w:id="272" w:name="_Toc138111793"/>
      <w:r w:rsidRPr="00C6127E">
        <w:rPr>
          <w:rFonts w:asciiTheme="majorBidi" w:hAnsiTheme="majorBidi" w:cstheme="majorBidi"/>
          <w:b/>
          <w:bCs/>
        </w:rPr>
        <w:t>Overall Assessment of the Software Tested</w:t>
      </w:r>
      <w:bookmarkEnd w:id="270"/>
      <w:bookmarkEnd w:id="271"/>
      <w:bookmarkEnd w:id="272"/>
    </w:p>
    <w:p w14:paraId="1F6BB004" w14:textId="291B3D1B" w:rsidR="0037030F" w:rsidRPr="00BA237D" w:rsidRDefault="0037030F" w:rsidP="0037030F">
      <w:pPr>
        <w:pStyle w:val="Heading2"/>
        <w:keepLines w:val="0"/>
        <w:numPr>
          <w:ilvl w:val="0"/>
          <w:numId w:val="0"/>
        </w:numPr>
        <w:tabs>
          <w:tab w:val="clear" w:pos="832"/>
        </w:tabs>
        <w:bidi w:val="0"/>
        <w:spacing w:before="360" w:after="120"/>
        <w:ind w:right="567"/>
        <w:rPr>
          <w:rFonts w:asciiTheme="majorBidi" w:hAnsiTheme="majorBidi" w:cstheme="majorBidi"/>
          <w:b/>
          <w:bCs/>
          <w:color w:val="548DD4" w:themeColor="text2" w:themeTint="99"/>
        </w:rPr>
      </w:pPr>
      <w:bookmarkStart w:id="273" w:name="_Toc138111794"/>
      <w:r w:rsidRPr="00BA237D">
        <w:rPr>
          <w:rFonts w:ascii="Times New Roman" w:hAnsi="Times New Roman" w:cs="Miriam"/>
          <w:i/>
          <w:iCs/>
          <w:noProof/>
          <w:color w:val="548DD4" w:themeColor="text2" w:themeTint="99"/>
          <w:lang w:val="en-GB"/>
        </w:rPr>
        <w:t>&lt; Include a statement summarizing the results of all the verification activities, such as &gt;</w:t>
      </w:r>
      <w:bookmarkEnd w:id="273"/>
    </w:p>
    <w:p w14:paraId="03EC23F9" w14:textId="590D03CD" w:rsidR="00C6127E" w:rsidRPr="00F26117" w:rsidRDefault="00C6127E" w:rsidP="00C6127E">
      <w:pPr>
        <w:bidi w:val="0"/>
        <w:spacing w:before="120"/>
        <w:rPr>
          <w:rFonts w:asciiTheme="majorBidi" w:hAnsiTheme="majorBidi" w:cstheme="majorBidi"/>
        </w:rPr>
      </w:pPr>
      <w:r w:rsidRPr="00F26117">
        <w:rPr>
          <w:rFonts w:asciiTheme="majorBidi" w:hAnsiTheme="majorBidi" w:cstheme="majorBidi"/>
        </w:rPr>
        <w:t>The overall assessment of the validation tests performed on the</w:t>
      </w:r>
      <w:r w:rsidR="0037030F">
        <w:rPr>
          <w:rFonts w:asciiTheme="majorBidi" w:hAnsiTheme="majorBidi" w:cstheme="majorBidi"/>
        </w:rPr>
        <w:t xml:space="preserve"> software version listed</w:t>
      </w:r>
      <w:r w:rsidRPr="00F26117">
        <w:rPr>
          <w:rFonts w:asciiTheme="majorBidi" w:hAnsiTheme="majorBidi" w:cstheme="majorBidi"/>
        </w:rPr>
        <w:t xml:space="preserve"> is that the</w:t>
      </w:r>
      <w:r w:rsidRPr="00F26117">
        <w:rPr>
          <w:rFonts w:asciiTheme="majorBidi" w:hAnsiTheme="majorBidi" w:cstheme="majorBidi"/>
          <w:color w:val="FF0000"/>
        </w:rPr>
        <w:t xml:space="preserve"> </w:t>
      </w:r>
      <w:r w:rsidRPr="00F26117">
        <w:rPr>
          <w:rFonts w:asciiTheme="majorBidi" w:hAnsiTheme="majorBidi" w:cstheme="majorBidi"/>
        </w:rPr>
        <w:t xml:space="preserve">software is ready for </w:t>
      </w:r>
      <w:r>
        <w:rPr>
          <w:rFonts w:asciiTheme="majorBidi" w:hAnsiTheme="majorBidi" w:cstheme="majorBidi"/>
        </w:rPr>
        <w:t>production</w:t>
      </w:r>
      <w:r w:rsidRPr="00F26117">
        <w:rPr>
          <w:rFonts w:asciiTheme="majorBidi" w:hAnsiTheme="majorBidi" w:cstheme="majorBidi"/>
        </w:rPr>
        <w:t>.</w:t>
      </w:r>
    </w:p>
    <w:p w14:paraId="1BC3597C" w14:textId="42892066" w:rsidR="007B4CC3" w:rsidRPr="00BA237D" w:rsidRDefault="007B4CC3" w:rsidP="007B4CC3">
      <w:pPr>
        <w:bidi w:val="0"/>
        <w:rPr>
          <w:rFonts w:ascii="Times New Roman" w:hAnsi="Times New Roman" w:cs="Miriam"/>
          <w:i/>
          <w:iCs/>
          <w:noProof/>
          <w:color w:val="548DD4" w:themeColor="text2" w:themeTint="99"/>
          <w:lang w:val="en-GB"/>
        </w:rPr>
      </w:pPr>
      <w:r w:rsidRPr="00BA237D">
        <w:rPr>
          <w:rFonts w:ascii="Times New Roman" w:hAnsi="Times New Roman" w:cs="Miriam"/>
          <w:i/>
          <w:iCs/>
          <w:noProof/>
          <w:color w:val="548DD4" w:themeColor="text2" w:themeTint="99"/>
          <w:lang w:val="en-GB"/>
        </w:rPr>
        <w:t>&lt; Describe additional activities that may be required as a result of the execution of the tests.  For instance, if the product is conditionally ready for production, then identify the pre-conditions that must be met before/during/etc. &gt;</w:t>
      </w:r>
    </w:p>
    <w:p w14:paraId="7CF77BEA" w14:textId="691C19BA" w:rsidR="0037030F" w:rsidRDefault="0037030F" w:rsidP="00810F54">
      <w:pPr>
        <w:pStyle w:val="Heading2"/>
        <w:keepLines w:val="0"/>
        <w:numPr>
          <w:ilvl w:val="1"/>
          <w:numId w:val="20"/>
        </w:numPr>
        <w:tabs>
          <w:tab w:val="clear" w:pos="567"/>
          <w:tab w:val="clear" w:pos="832"/>
        </w:tabs>
        <w:bidi w:val="0"/>
        <w:spacing w:before="360" w:after="120"/>
        <w:ind w:right="0"/>
        <w:rPr>
          <w:rFonts w:asciiTheme="majorBidi" w:hAnsiTheme="majorBidi" w:cstheme="majorBidi"/>
          <w:b/>
          <w:bCs/>
        </w:rPr>
      </w:pPr>
      <w:bookmarkStart w:id="274" w:name="_Toc6827135"/>
      <w:bookmarkStart w:id="275" w:name="_Toc138111795"/>
      <w:bookmarkStart w:id="276" w:name="_Toc6827137"/>
      <w:bookmarkStart w:id="277" w:name="_Toc429112609"/>
      <w:bookmarkStart w:id="278" w:name="_Toc395024015"/>
      <w:r w:rsidRPr="0037030F">
        <w:rPr>
          <w:rFonts w:asciiTheme="majorBidi" w:hAnsiTheme="majorBidi" w:cstheme="majorBidi"/>
          <w:b/>
          <w:bCs/>
        </w:rPr>
        <w:t xml:space="preserve">Configuration Of </w:t>
      </w:r>
      <w:r w:rsidR="001F4C4D" w:rsidRPr="0037030F">
        <w:rPr>
          <w:rFonts w:asciiTheme="majorBidi" w:hAnsiTheme="majorBidi" w:cstheme="majorBidi"/>
          <w:b/>
          <w:bCs/>
        </w:rPr>
        <w:t>the</w:t>
      </w:r>
      <w:r w:rsidRPr="0037030F">
        <w:rPr>
          <w:rFonts w:asciiTheme="majorBidi" w:hAnsiTheme="majorBidi" w:cstheme="majorBidi"/>
          <w:b/>
          <w:bCs/>
        </w:rPr>
        <w:t xml:space="preserve"> Software Tested</w:t>
      </w:r>
      <w:bookmarkEnd w:id="274"/>
      <w:bookmarkEnd w:id="275"/>
    </w:p>
    <w:p w14:paraId="3D79F1C4" w14:textId="77777777" w:rsidR="0037030F" w:rsidRDefault="0037030F" w:rsidP="0037030F">
      <w:pPr>
        <w:bidi w:val="0"/>
        <w:rPr>
          <w:lang w:val="en-GB"/>
        </w:rPr>
      </w:pPr>
    </w:p>
    <w:p w14:paraId="78A25967" w14:textId="665680F2" w:rsidR="0037030F" w:rsidRDefault="0037030F" w:rsidP="0037030F">
      <w:pPr>
        <w:bidi w:val="0"/>
        <w:rPr>
          <w:rFonts w:asciiTheme="majorBidi" w:hAnsiTheme="majorBidi" w:cstheme="majorBidi"/>
          <w:bCs w:val="0"/>
          <w:sz w:val="22"/>
          <w:szCs w:val="22"/>
          <w:lang w:val="en-GB"/>
        </w:rPr>
      </w:pPr>
      <w:r w:rsidRPr="0037030F">
        <w:rPr>
          <w:rFonts w:asciiTheme="majorBidi" w:hAnsiTheme="majorBidi" w:cstheme="majorBidi"/>
          <w:lang w:val="en-GB"/>
        </w:rPr>
        <w:t>The system validated contains the following software items:</w:t>
      </w:r>
    </w:p>
    <w:p w14:paraId="1F9DA7A5" w14:textId="77777777" w:rsidR="0037030F" w:rsidRPr="0037030F" w:rsidRDefault="0037030F" w:rsidP="0037030F">
      <w:pPr>
        <w:bidi w:val="0"/>
        <w:rPr>
          <w:rFonts w:asciiTheme="majorBidi" w:hAnsiTheme="majorBidi" w:cstheme="majorBidi"/>
          <w:bCs w:val="0"/>
          <w:sz w:val="22"/>
          <w:szCs w:val="22"/>
          <w:lang w:val="en-GB"/>
        </w:rPr>
      </w:pPr>
    </w:p>
    <w:tbl>
      <w:tblP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0"/>
        <w:gridCol w:w="2767"/>
        <w:gridCol w:w="1401"/>
        <w:gridCol w:w="3650"/>
      </w:tblGrid>
      <w:tr w:rsidR="0037030F" w:rsidRPr="0037030F" w14:paraId="0A8252CE" w14:textId="77777777" w:rsidTr="0037030F">
        <w:tc>
          <w:tcPr>
            <w:tcW w:w="540" w:type="dxa"/>
            <w:tcBorders>
              <w:top w:val="single" w:sz="4" w:space="0" w:color="auto"/>
              <w:left w:val="single" w:sz="4" w:space="0" w:color="auto"/>
              <w:bottom w:val="single" w:sz="4" w:space="0" w:color="auto"/>
              <w:right w:val="single" w:sz="4" w:space="0" w:color="auto"/>
            </w:tcBorders>
            <w:hideMark/>
          </w:tcPr>
          <w:p w14:paraId="074CC9B8"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center"/>
              <w:rPr>
                <w:rFonts w:asciiTheme="majorBidi" w:hAnsiTheme="majorBidi" w:cstheme="majorBidi"/>
                <w:b/>
              </w:rPr>
            </w:pPr>
            <w:r w:rsidRPr="0037030F">
              <w:rPr>
                <w:rFonts w:asciiTheme="majorBidi" w:hAnsiTheme="majorBidi" w:cstheme="majorBidi"/>
                <w:b/>
                <w:bCs w:val="0"/>
              </w:rPr>
              <w:t>No.</w:t>
            </w:r>
          </w:p>
        </w:tc>
        <w:tc>
          <w:tcPr>
            <w:tcW w:w="2780" w:type="dxa"/>
            <w:tcBorders>
              <w:top w:val="single" w:sz="4" w:space="0" w:color="auto"/>
              <w:left w:val="single" w:sz="4" w:space="0" w:color="auto"/>
              <w:bottom w:val="single" w:sz="4" w:space="0" w:color="auto"/>
              <w:right w:val="single" w:sz="4" w:space="0" w:color="auto"/>
            </w:tcBorders>
            <w:hideMark/>
          </w:tcPr>
          <w:p w14:paraId="27E350B7"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center"/>
              <w:rPr>
                <w:rFonts w:asciiTheme="majorBidi" w:hAnsiTheme="majorBidi" w:cstheme="majorBidi"/>
                <w:b/>
                <w:bCs w:val="0"/>
              </w:rPr>
            </w:pPr>
            <w:r w:rsidRPr="0037030F">
              <w:rPr>
                <w:rFonts w:asciiTheme="majorBidi" w:hAnsiTheme="majorBidi" w:cstheme="majorBidi"/>
                <w:b/>
                <w:bCs w:val="0"/>
              </w:rPr>
              <w:t>Name</w:t>
            </w:r>
          </w:p>
        </w:tc>
        <w:tc>
          <w:tcPr>
            <w:tcW w:w="1403" w:type="dxa"/>
            <w:tcBorders>
              <w:top w:val="single" w:sz="4" w:space="0" w:color="auto"/>
              <w:left w:val="single" w:sz="4" w:space="0" w:color="auto"/>
              <w:bottom w:val="single" w:sz="4" w:space="0" w:color="auto"/>
              <w:right w:val="single" w:sz="4" w:space="0" w:color="auto"/>
            </w:tcBorders>
            <w:hideMark/>
          </w:tcPr>
          <w:p w14:paraId="569C5126"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center"/>
              <w:rPr>
                <w:rFonts w:asciiTheme="majorBidi" w:hAnsiTheme="majorBidi" w:cstheme="majorBidi"/>
                <w:b/>
                <w:bCs w:val="0"/>
              </w:rPr>
            </w:pPr>
            <w:r w:rsidRPr="0037030F">
              <w:rPr>
                <w:rFonts w:asciiTheme="majorBidi" w:hAnsiTheme="majorBidi" w:cstheme="majorBidi"/>
                <w:b/>
                <w:bCs w:val="0"/>
              </w:rPr>
              <w:t>Version</w:t>
            </w:r>
          </w:p>
        </w:tc>
        <w:tc>
          <w:tcPr>
            <w:tcW w:w="3665" w:type="dxa"/>
            <w:tcBorders>
              <w:top w:val="single" w:sz="4" w:space="0" w:color="auto"/>
              <w:left w:val="single" w:sz="4" w:space="0" w:color="auto"/>
              <w:bottom w:val="single" w:sz="4" w:space="0" w:color="auto"/>
              <w:right w:val="single" w:sz="4" w:space="0" w:color="auto"/>
            </w:tcBorders>
            <w:hideMark/>
          </w:tcPr>
          <w:p w14:paraId="45E20262"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center"/>
              <w:rPr>
                <w:rFonts w:asciiTheme="majorBidi" w:hAnsiTheme="majorBidi" w:cstheme="majorBidi"/>
                <w:b/>
                <w:bCs w:val="0"/>
              </w:rPr>
            </w:pPr>
            <w:r w:rsidRPr="0037030F">
              <w:rPr>
                <w:rFonts w:asciiTheme="majorBidi" w:hAnsiTheme="majorBidi" w:cstheme="majorBidi"/>
                <w:b/>
                <w:bCs w:val="0"/>
              </w:rPr>
              <w:t>Comment</w:t>
            </w:r>
          </w:p>
        </w:tc>
      </w:tr>
      <w:tr w:rsidR="0037030F" w:rsidRPr="0037030F" w14:paraId="432CF470" w14:textId="77777777" w:rsidTr="0037030F">
        <w:tc>
          <w:tcPr>
            <w:tcW w:w="540" w:type="dxa"/>
            <w:tcBorders>
              <w:top w:val="single" w:sz="4" w:space="0" w:color="auto"/>
              <w:left w:val="single" w:sz="4" w:space="0" w:color="auto"/>
              <w:bottom w:val="single" w:sz="4" w:space="0" w:color="auto"/>
              <w:right w:val="single" w:sz="4" w:space="0" w:color="auto"/>
            </w:tcBorders>
            <w:hideMark/>
          </w:tcPr>
          <w:p w14:paraId="44AF5D36"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center"/>
              <w:rPr>
                <w:rFonts w:asciiTheme="majorBidi" w:hAnsiTheme="majorBidi" w:cstheme="majorBidi"/>
                <w:bCs w:val="0"/>
              </w:rPr>
            </w:pPr>
            <w:r w:rsidRPr="0037030F">
              <w:rPr>
                <w:rFonts w:asciiTheme="majorBidi" w:hAnsiTheme="majorBidi" w:cstheme="majorBidi"/>
              </w:rPr>
              <w:t>1</w:t>
            </w:r>
          </w:p>
        </w:tc>
        <w:tc>
          <w:tcPr>
            <w:tcW w:w="2780" w:type="dxa"/>
            <w:tcBorders>
              <w:top w:val="single" w:sz="4" w:space="0" w:color="auto"/>
              <w:left w:val="single" w:sz="4" w:space="0" w:color="auto"/>
              <w:bottom w:val="single" w:sz="4" w:space="0" w:color="auto"/>
              <w:right w:val="single" w:sz="4" w:space="0" w:color="auto"/>
            </w:tcBorders>
          </w:tcPr>
          <w:p w14:paraId="1697B92F"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rPr>
                <w:rFonts w:asciiTheme="majorBidi" w:hAnsiTheme="majorBidi" w:cstheme="majorBidi"/>
              </w:rPr>
            </w:pPr>
          </w:p>
        </w:tc>
        <w:tc>
          <w:tcPr>
            <w:tcW w:w="1403" w:type="dxa"/>
            <w:tcBorders>
              <w:top w:val="single" w:sz="4" w:space="0" w:color="auto"/>
              <w:left w:val="single" w:sz="4" w:space="0" w:color="auto"/>
              <w:bottom w:val="single" w:sz="4" w:space="0" w:color="auto"/>
              <w:right w:val="single" w:sz="4" w:space="0" w:color="auto"/>
            </w:tcBorders>
          </w:tcPr>
          <w:p w14:paraId="55A80E60"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center"/>
              <w:rPr>
                <w:rFonts w:asciiTheme="majorBidi" w:hAnsiTheme="majorBidi" w:cstheme="majorBidi"/>
              </w:rPr>
            </w:pPr>
          </w:p>
        </w:tc>
        <w:tc>
          <w:tcPr>
            <w:tcW w:w="3665" w:type="dxa"/>
            <w:tcBorders>
              <w:top w:val="single" w:sz="4" w:space="0" w:color="auto"/>
              <w:left w:val="single" w:sz="4" w:space="0" w:color="auto"/>
              <w:bottom w:val="single" w:sz="4" w:space="0" w:color="auto"/>
              <w:right w:val="single" w:sz="4" w:space="0" w:color="auto"/>
            </w:tcBorders>
          </w:tcPr>
          <w:p w14:paraId="2B3C4B99"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both"/>
              <w:rPr>
                <w:rFonts w:asciiTheme="majorBidi" w:hAnsiTheme="majorBidi" w:cstheme="majorBidi"/>
              </w:rPr>
            </w:pPr>
          </w:p>
        </w:tc>
      </w:tr>
      <w:tr w:rsidR="0037030F" w:rsidRPr="0037030F" w14:paraId="084B7D72" w14:textId="77777777" w:rsidTr="0037030F">
        <w:tc>
          <w:tcPr>
            <w:tcW w:w="540" w:type="dxa"/>
            <w:tcBorders>
              <w:top w:val="single" w:sz="4" w:space="0" w:color="auto"/>
              <w:left w:val="single" w:sz="4" w:space="0" w:color="auto"/>
              <w:bottom w:val="single" w:sz="4" w:space="0" w:color="auto"/>
              <w:right w:val="single" w:sz="4" w:space="0" w:color="auto"/>
            </w:tcBorders>
            <w:hideMark/>
          </w:tcPr>
          <w:p w14:paraId="2EAA4DF2"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center"/>
              <w:rPr>
                <w:rFonts w:asciiTheme="majorBidi" w:hAnsiTheme="majorBidi" w:cstheme="majorBidi"/>
              </w:rPr>
            </w:pPr>
            <w:r w:rsidRPr="0037030F">
              <w:rPr>
                <w:rFonts w:asciiTheme="majorBidi" w:hAnsiTheme="majorBidi" w:cstheme="majorBidi"/>
              </w:rPr>
              <w:t>2</w:t>
            </w:r>
          </w:p>
        </w:tc>
        <w:tc>
          <w:tcPr>
            <w:tcW w:w="2780" w:type="dxa"/>
            <w:tcBorders>
              <w:top w:val="single" w:sz="4" w:space="0" w:color="auto"/>
              <w:left w:val="single" w:sz="4" w:space="0" w:color="auto"/>
              <w:bottom w:val="single" w:sz="4" w:space="0" w:color="auto"/>
              <w:right w:val="single" w:sz="4" w:space="0" w:color="auto"/>
            </w:tcBorders>
          </w:tcPr>
          <w:p w14:paraId="567D0DE9"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both"/>
              <w:rPr>
                <w:rFonts w:asciiTheme="majorBidi" w:hAnsiTheme="majorBidi" w:cstheme="majorBidi"/>
              </w:rPr>
            </w:pPr>
          </w:p>
        </w:tc>
        <w:tc>
          <w:tcPr>
            <w:tcW w:w="1403" w:type="dxa"/>
            <w:tcBorders>
              <w:top w:val="single" w:sz="4" w:space="0" w:color="auto"/>
              <w:left w:val="single" w:sz="4" w:space="0" w:color="auto"/>
              <w:bottom w:val="single" w:sz="4" w:space="0" w:color="auto"/>
              <w:right w:val="single" w:sz="4" w:space="0" w:color="auto"/>
            </w:tcBorders>
          </w:tcPr>
          <w:p w14:paraId="168B8B0C"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center"/>
              <w:rPr>
                <w:rFonts w:asciiTheme="majorBidi" w:hAnsiTheme="majorBidi" w:cstheme="majorBidi"/>
              </w:rPr>
            </w:pPr>
          </w:p>
        </w:tc>
        <w:tc>
          <w:tcPr>
            <w:tcW w:w="3665" w:type="dxa"/>
            <w:tcBorders>
              <w:top w:val="single" w:sz="4" w:space="0" w:color="auto"/>
              <w:left w:val="single" w:sz="4" w:space="0" w:color="auto"/>
              <w:bottom w:val="single" w:sz="4" w:space="0" w:color="auto"/>
              <w:right w:val="single" w:sz="4" w:space="0" w:color="auto"/>
            </w:tcBorders>
          </w:tcPr>
          <w:p w14:paraId="02621851"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both"/>
              <w:rPr>
                <w:rFonts w:asciiTheme="majorBidi" w:hAnsiTheme="majorBidi" w:cstheme="majorBidi"/>
              </w:rPr>
            </w:pPr>
          </w:p>
        </w:tc>
      </w:tr>
      <w:tr w:rsidR="0037030F" w:rsidRPr="0037030F" w14:paraId="65F03C2C" w14:textId="77777777" w:rsidTr="0037030F">
        <w:tc>
          <w:tcPr>
            <w:tcW w:w="540" w:type="dxa"/>
            <w:tcBorders>
              <w:top w:val="single" w:sz="4" w:space="0" w:color="auto"/>
              <w:left w:val="single" w:sz="4" w:space="0" w:color="auto"/>
              <w:bottom w:val="single" w:sz="4" w:space="0" w:color="auto"/>
              <w:right w:val="single" w:sz="4" w:space="0" w:color="auto"/>
            </w:tcBorders>
            <w:hideMark/>
          </w:tcPr>
          <w:p w14:paraId="531843B9"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center"/>
              <w:rPr>
                <w:rFonts w:asciiTheme="majorBidi" w:hAnsiTheme="majorBidi" w:cstheme="majorBidi"/>
              </w:rPr>
            </w:pPr>
            <w:r w:rsidRPr="0037030F">
              <w:rPr>
                <w:rFonts w:asciiTheme="majorBidi" w:hAnsiTheme="majorBidi" w:cstheme="majorBidi"/>
              </w:rPr>
              <w:t>3</w:t>
            </w:r>
          </w:p>
        </w:tc>
        <w:tc>
          <w:tcPr>
            <w:tcW w:w="2780" w:type="dxa"/>
            <w:tcBorders>
              <w:top w:val="single" w:sz="4" w:space="0" w:color="auto"/>
              <w:left w:val="single" w:sz="4" w:space="0" w:color="auto"/>
              <w:bottom w:val="single" w:sz="4" w:space="0" w:color="auto"/>
              <w:right w:val="single" w:sz="4" w:space="0" w:color="auto"/>
            </w:tcBorders>
          </w:tcPr>
          <w:p w14:paraId="64EB01B6"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both"/>
              <w:rPr>
                <w:rFonts w:asciiTheme="majorBidi" w:hAnsiTheme="majorBidi" w:cstheme="majorBidi"/>
              </w:rPr>
            </w:pPr>
          </w:p>
        </w:tc>
        <w:tc>
          <w:tcPr>
            <w:tcW w:w="1403" w:type="dxa"/>
            <w:tcBorders>
              <w:top w:val="single" w:sz="4" w:space="0" w:color="auto"/>
              <w:left w:val="single" w:sz="4" w:space="0" w:color="auto"/>
              <w:bottom w:val="single" w:sz="4" w:space="0" w:color="auto"/>
              <w:right w:val="single" w:sz="4" w:space="0" w:color="auto"/>
            </w:tcBorders>
          </w:tcPr>
          <w:p w14:paraId="26AD9B27"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center"/>
              <w:rPr>
                <w:rFonts w:asciiTheme="majorBidi" w:hAnsiTheme="majorBidi" w:cstheme="majorBidi"/>
              </w:rPr>
            </w:pPr>
          </w:p>
        </w:tc>
        <w:tc>
          <w:tcPr>
            <w:tcW w:w="3665" w:type="dxa"/>
            <w:tcBorders>
              <w:top w:val="single" w:sz="4" w:space="0" w:color="auto"/>
              <w:left w:val="single" w:sz="4" w:space="0" w:color="auto"/>
              <w:bottom w:val="single" w:sz="4" w:space="0" w:color="auto"/>
              <w:right w:val="single" w:sz="4" w:space="0" w:color="auto"/>
            </w:tcBorders>
          </w:tcPr>
          <w:p w14:paraId="6D26008E" w14:textId="77777777" w:rsidR="0037030F" w:rsidRPr="0037030F" w:rsidRDefault="0037030F">
            <w:pPr>
              <w:tabs>
                <w:tab w:val="left" w:pos="0"/>
                <w:tab w:val="left" w:pos="403"/>
                <w:tab w:val="left" w:pos="518"/>
                <w:tab w:val="left" w:pos="864"/>
                <w:tab w:val="left" w:pos="1325"/>
                <w:tab w:val="left" w:pos="1786"/>
                <w:tab w:val="left" w:pos="2246"/>
                <w:tab w:val="left" w:pos="2707"/>
              </w:tabs>
              <w:bidi w:val="0"/>
              <w:spacing w:before="40" w:after="40"/>
              <w:jc w:val="both"/>
              <w:rPr>
                <w:rFonts w:asciiTheme="majorBidi" w:hAnsiTheme="majorBidi" w:cstheme="majorBidi"/>
              </w:rPr>
            </w:pPr>
          </w:p>
        </w:tc>
      </w:tr>
    </w:tbl>
    <w:p w14:paraId="53AA8CF0" w14:textId="77777777" w:rsidR="00BA237D" w:rsidRDefault="00BA237D" w:rsidP="0037030F">
      <w:pPr>
        <w:bidi w:val="0"/>
        <w:spacing w:before="120"/>
        <w:rPr>
          <w:rFonts w:asciiTheme="majorBidi" w:hAnsiTheme="majorBidi" w:cstheme="majorBidi"/>
          <w:u w:val="single"/>
        </w:rPr>
      </w:pPr>
    </w:p>
    <w:p w14:paraId="348C83DB" w14:textId="7D8E3595" w:rsidR="0037030F" w:rsidRDefault="0037030F" w:rsidP="00BA237D">
      <w:pPr>
        <w:bidi w:val="0"/>
        <w:spacing w:before="120"/>
        <w:rPr>
          <w:rFonts w:asciiTheme="majorBidi" w:hAnsiTheme="majorBidi" w:cstheme="majorBidi"/>
          <w:u w:val="single"/>
        </w:rPr>
      </w:pPr>
      <w:r w:rsidRPr="0037030F">
        <w:rPr>
          <w:rFonts w:asciiTheme="majorBidi" w:hAnsiTheme="majorBidi" w:cstheme="majorBidi"/>
          <w:u w:val="single"/>
        </w:rPr>
        <w:t xml:space="preserve">The </w:t>
      </w:r>
      <w:r>
        <w:rPr>
          <w:rFonts w:asciiTheme="majorBidi" w:hAnsiTheme="majorBidi" w:cstheme="majorBidi"/>
          <w:u w:val="single"/>
        </w:rPr>
        <w:t xml:space="preserve">tests were performed on [Day/Month/Year] </w:t>
      </w:r>
    </w:p>
    <w:p w14:paraId="42624113" w14:textId="4F374B91" w:rsidR="0037030F" w:rsidRDefault="0037030F" w:rsidP="0037030F">
      <w:pPr>
        <w:pStyle w:val="Heading2"/>
        <w:keepLines w:val="0"/>
        <w:numPr>
          <w:ilvl w:val="1"/>
          <w:numId w:val="20"/>
        </w:numPr>
        <w:tabs>
          <w:tab w:val="clear" w:pos="567"/>
          <w:tab w:val="clear" w:pos="832"/>
        </w:tabs>
        <w:bidi w:val="0"/>
        <w:spacing w:before="360" w:after="120"/>
        <w:ind w:right="0"/>
        <w:rPr>
          <w:rFonts w:asciiTheme="majorBidi" w:hAnsiTheme="majorBidi" w:cstheme="majorBidi"/>
          <w:b/>
          <w:bCs/>
          <w:lang w:val="en-GB"/>
        </w:rPr>
      </w:pPr>
      <w:bookmarkStart w:id="279" w:name="_Toc6827136"/>
      <w:bookmarkStart w:id="280" w:name="_Toc138111796"/>
      <w:r w:rsidRPr="0037030F">
        <w:rPr>
          <w:rFonts w:asciiTheme="majorBidi" w:hAnsiTheme="majorBidi" w:cstheme="majorBidi"/>
          <w:b/>
          <w:bCs/>
          <w:lang w:val="en-GB"/>
        </w:rPr>
        <w:t>Impact of Test Environment</w:t>
      </w:r>
      <w:bookmarkEnd w:id="279"/>
      <w:bookmarkEnd w:id="280"/>
    </w:p>
    <w:p w14:paraId="175ACAAD" w14:textId="186F8E4F" w:rsidR="0037030F" w:rsidRPr="0037030F" w:rsidRDefault="0037030F" w:rsidP="0037030F">
      <w:pPr>
        <w:pStyle w:val="Heading2"/>
        <w:keepLines w:val="0"/>
        <w:numPr>
          <w:ilvl w:val="0"/>
          <w:numId w:val="0"/>
        </w:numPr>
        <w:tabs>
          <w:tab w:val="clear" w:pos="832"/>
        </w:tabs>
        <w:bidi w:val="0"/>
        <w:spacing w:before="360" w:after="120"/>
        <w:ind w:right="567"/>
        <w:rPr>
          <w:rFonts w:asciiTheme="majorBidi" w:hAnsiTheme="majorBidi" w:cstheme="majorBidi"/>
          <w:b/>
          <w:bCs/>
          <w:lang w:val="en-GB"/>
        </w:rPr>
      </w:pPr>
      <w:bookmarkStart w:id="281" w:name="_Toc138111797"/>
      <w:r w:rsidRPr="0037030F">
        <w:rPr>
          <w:rFonts w:asciiTheme="majorBidi" w:hAnsiTheme="majorBidi" w:cstheme="majorBidi"/>
          <w:lang w:val="en-GB"/>
        </w:rPr>
        <w:t>There was no impact of the test environment on the testing.</w:t>
      </w:r>
      <w:bookmarkEnd w:id="281"/>
    </w:p>
    <w:p w14:paraId="42445EE9" w14:textId="0FAB86E2" w:rsidR="00810F54" w:rsidRPr="00810F54" w:rsidRDefault="00810F54" w:rsidP="0037030F">
      <w:pPr>
        <w:pStyle w:val="Heading2"/>
        <w:keepLines w:val="0"/>
        <w:numPr>
          <w:ilvl w:val="1"/>
          <w:numId w:val="20"/>
        </w:numPr>
        <w:tabs>
          <w:tab w:val="clear" w:pos="567"/>
          <w:tab w:val="clear" w:pos="832"/>
        </w:tabs>
        <w:bidi w:val="0"/>
        <w:spacing w:before="360" w:after="120"/>
        <w:ind w:right="0"/>
        <w:rPr>
          <w:rFonts w:asciiTheme="majorBidi" w:hAnsiTheme="majorBidi" w:cstheme="majorBidi"/>
          <w:b/>
          <w:bCs/>
        </w:rPr>
      </w:pPr>
      <w:bookmarkStart w:id="282" w:name="_Toc138111798"/>
      <w:r w:rsidRPr="00810F54">
        <w:rPr>
          <w:rFonts w:asciiTheme="majorBidi" w:hAnsiTheme="majorBidi" w:cstheme="majorBidi"/>
          <w:b/>
          <w:bCs/>
          <w:lang w:val="en-GB"/>
        </w:rPr>
        <w:t>Summary of Execution</w:t>
      </w:r>
      <w:bookmarkEnd w:id="276"/>
      <w:bookmarkEnd w:id="282"/>
    </w:p>
    <w:p w14:paraId="22F5D5F9" w14:textId="77777777" w:rsidR="00810F54" w:rsidRPr="001F4C4D" w:rsidRDefault="00810F54" w:rsidP="00810F54">
      <w:pPr>
        <w:bidi w:val="0"/>
        <w:rPr>
          <w:rFonts w:ascii="Times New Roman" w:hAnsi="Times New Roman" w:cs="Miriam"/>
          <w:bCs w:val="0"/>
          <w:i/>
          <w:iCs/>
          <w:noProof/>
          <w:color w:val="548DD4" w:themeColor="text2" w:themeTint="99"/>
          <w:sz w:val="22"/>
          <w:szCs w:val="22"/>
          <w:lang w:val="en-GB"/>
        </w:rPr>
      </w:pPr>
      <w:r w:rsidRPr="001F4C4D">
        <w:rPr>
          <w:rFonts w:ascii="Times New Roman" w:hAnsi="Times New Roman" w:cs="Miriam"/>
          <w:i/>
          <w:iCs/>
          <w:noProof/>
          <w:color w:val="548DD4" w:themeColor="text2" w:themeTint="99"/>
          <w:lang w:val="en-GB"/>
        </w:rPr>
        <w:t xml:space="preserve">&lt;Summarize the failures found and comment them. </w:t>
      </w:r>
    </w:p>
    <w:p w14:paraId="4C1E866D" w14:textId="77777777" w:rsidR="00810F54" w:rsidRPr="001F4C4D" w:rsidRDefault="00810F54" w:rsidP="00810F54">
      <w:pPr>
        <w:bidi w:val="0"/>
        <w:rPr>
          <w:rFonts w:ascii="Times New Roman" w:hAnsi="Times New Roman" w:cs="Miriam"/>
          <w:i/>
          <w:iCs/>
          <w:noProof/>
          <w:color w:val="548DD4" w:themeColor="text2" w:themeTint="99"/>
          <w:lang w:val="en-GB"/>
        </w:rPr>
      </w:pPr>
      <w:r w:rsidRPr="001F4C4D">
        <w:rPr>
          <w:rFonts w:ascii="Times New Roman" w:hAnsi="Times New Roman" w:cs="Miriam"/>
          <w:i/>
          <w:iCs/>
          <w:noProof/>
          <w:color w:val="548DD4" w:themeColor="text2" w:themeTint="99"/>
          <w:lang w:val="en-GB"/>
        </w:rPr>
        <w:t>List the tests not tested and provide the reason. Ex: missing or inadequate hardware.</w:t>
      </w:r>
    </w:p>
    <w:p w14:paraId="76BFA52D" w14:textId="77777777" w:rsidR="00810F54" w:rsidRPr="001F4C4D" w:rsidRDefault="00810F54" w:rsidP="00810F54">
      <w:pPr>
        <w:bidi w:val="0"/>
        <w:rPr>
          <w:rFonts w:ascii="Times New Roman" w:hAnsi="Times New Roman" w:cs="Miriam"/>
          <w:i/>
          <w:iCs/>
          <w:noProof/>
          <w:color w:val="548DD4" w:themeColor="text2" w:themeTint="99"/>
          <w:lang w:val="en-GB"/>
        </w:rPr>
      </w:pPr>
      <w:r w:rsidRPr="001F4C4D">
        <w:rPr>
          <w:rFonts w:ascii="Times New Roman" w:hAnsi="Times New Roman" w:cs="Miriam"/>
          <w:i/>
          <w:iCs/>
          <w:noProof/>
          <w:color w:val="548DD4" w:themeColor="text2" w:themeTint="99"/>
          <w:lang w:val="en-GB"/>
        </w:rPr>
        <w:t xml:space="preserve">List the requirements that are not met as results of failures or missing tests </w:t>
      </w:r>
    </w:p>
    <w:p w14:paraId="54362C2D" w14:textId="21B0CB8F" w:rsidR="00810F54" w:rsidRPr="001F4C4D" w:rsidRDefault="00810F54" w:rsidP="00810F54">
      <w:pPr>
        <w:bidi w:val="0"/>
        <w:rPr>
          <w:rFonts w:ascii="Times New Roman" w:hAnsi="Times New Roman" w:cs="Miriam"/>
          <w:i/>
          <w:iCs/>
          <w:noProof/>
          <w:color w:val="548DD4" w:themeColor="text2" w:themeTint="99"/>
          <w:lang w:val="en-GB"/>
        </w:rPr>
      </w:pPr>
      <w:r w:rsidRPr="001F4C4D">
        <w:rPr>
          <w:rFonts w:ascii="Times New Roman" w:hAnsi="Times New Roman" w:cs="Miriam"/>
          <w:i/>
          <w:iCs/>
          <w:noProof/>
          <w:color w:val="548DD4" w:themeColor="text2" w:themeTint="99"/>
          <w:lang w:val="en-GB"/>
        </w:rPr>
        <w:t>Evaluate improvement of test definition&gt;</w:t>
      </w:r>
    </w:p>
    <w:p w14:paraId="1FA41CD9" w14:textId="5003F114" w:rsidR="00C6127E" w:rsidRPr="0023271E" w:rsidRDefault="00C6127E" w:rsidP="00810F54">
      <w:pPr>
        <w:pStyle w:val="Heading2"/>
        <w:keepLines w:val="0"/>
        <w:numPr>
          <w:ilvl w:val="1"/>
          <w:numId w:val="20"/>
        </w:numPr>
        <w:tabs>
          <w:tab w:val="clear" w:pos="567"/>
          <w:tab w:val="clear" w:pos="832"/>
        </w:tabs>
        <w:bidi w:val="0"/>
        <w:spacing w:before="360" w:after="120"/>
        <w:ind w:right="0"/>
        <w:rPr>
          <w:rFonts w:asciiTheme="majorBidi" w:hAnsiTheme="majorBidi" w:cstheme="majorBidi"/>
          <w:b/>
          <w:bCs/>
        </w:rPr>
      </w:pPr>
      <w:bookmarkStart w:id="283" w:name="_Toc138111799"/>
      <w:r w:rsidRPr="0023271E">
        <w:rPr>
          <w:rFonts w:asciiTheme="majorBidi" w:hAnsiTheme="majorBidi" w:cstheme="majorBidi"/>
          <w:b/>
          <w:bCs/>
        </w:rPr>
        <w:t>Recommended Improvements</w:t>
      </w:r>
      <w:bookmarkEnd w:id="277"/>
      <w:bookmarkEnd w:id="278"/>
      <w:bookmarkEnd w:id="283"/>
    </w:p>
    <w:p w14:paraId="75F382E0" w14:textId="568D5223" w:rsidR="00C6127E" w:rsidRPr="00810F54" w:rsidRDefault="00810F54" w:rsidP="00C6127E">
      <w:pPr>
        <w:tabs>
          <w:tab w:val="left" w:pos="792"/>
          <w:tab w:val="right" w:pos="10440"/>
          <w:tab w:val="left" w:pos="11880"/>
          <w:tab w:val="left" w:pos="12600"/>
          <w:tab w:val="left" w:pos="13320"/>
          <w:tab w:val="left" w:pos="14040"/>
          <w:tab w:val="left" w:pos="14760"/>
          <w:tab w:val="left" w:pos="15480"/>
          <w:tab w:val="left" w:pos="16200"/>
          <w:tab w:val="left" w:pos="16920"/>
          <w:tab w:val="left" w:pos="17640"/>
          <w:tab w:val="left" w:pos="18360"/>
          <w:tab w:val="left" w:pos="19080"/>
        </w:tabs>
        <w:bidi w:val="0"/>
        <w:rPr>
          <w:rFonts w:asciiTheme="majorBidi" w:hAnsiTheme="majorBidi" w:cstheme="majorBidi"/>
          <w:lang w:val="en-GB"/>
        </w:rPr>
      </w:pPr>
      <w:r w:rsidRPr="00810F54">
        <w:rPr>
          <w:rFonts w:asciiTheme="majorBidi" w:hAnsiTheme="majorBidi" w:cstheme="majorBidi"/>
          <w:lang w:val="en-GB"/>
        </w:rPr>
        <w:t>Software improvements to be implemented in the following versions of the program include:</w:t>
      </w:r>
    </w:p>
    <w:p w14:paraId="19F0C79C" w14:textId="20C37E99" w:rsidR="00C6127E" w:rsidRDefault="00C6127E" w:rsidP="007B4CC3">
      <w:pPr>
        <w:bidi w:val="0"/>
        <w:rPr>
          <w:rFonts w:asciiTheme="majorBidi" w:hAnsiTheme="majorBidi" w:cstheme="majorBidi"/>
          <w:i/>
          <w:iCs/>
          <w:color w:val="548ED5"/>
        </w:rPr>
      </w:pPr>
      <w:r w:rsidRPr="00F26117">
        <w:rPr>
          <w:rFonts w:asciiTheme="majorBidi" w:hAnsiTheme="majorBidi" w:cstheme="majorBidi"/>
          <w:i/>
          <w:iCs/>
          <w:color w:val="548ED5"/>
        </w:rPr>
        <w:t>&lt;Add any recommendation or write No recommended improvements are noted.&gt;</w:t>
      </w:r>
    </w:p>
    <w:p w14:paraId="580AE845" w14:textId="346C4930" w:rsidR="00277CB9" w:rsidRPr="009C6B1C" w:rsidRDefault="00277CB9" w:rsidP="00095BB4">
      <w:pPr>
        <w:pStyle w:val="Heading1"/>
        <w:keepLines w:val="0"/>
        <w:numPr>
          <w:ilvl w:val="0"/>
          <w:numId w:val="20"/>
        </w:numPr>
        <w:shd w:val="clear" w:color="auto" w:fill="auto"/>
        <w:bidi w:val="0"/>
        <w:spacing w:before="480" w:after="60" w:line="360" w:lineRule="auto"/>
        <w:ind w:right="0"/>
        <w:rPr>
          <w:rFonts w:asciiTheme="majorBidi" w:hAnsiTheme="majorBidi" w:cstheme="majorBidi"/>
          <w:b/>
          <w:bCs w:val="0"/>
        </w:rPr>
      </w:pPr>
      <w:bookmarkStart w:id="284" w:name="_Toc138111654"/>
      <w:bookmarkStart w:id="285" w:name="_Toc138111800"/>
      <w:bookmarkStart w:id="286" w:name="_Toc138112409"/>
      <w:r w:rsidRPr="009C6B1C">
        <w:rPr>
          <w:rFonts w:asciiTheme="majorBidi" w:hAnsiTheme="majorBidi" w:cstheme="majorBidi"/>
          <w:b/>
          <w:bCs w:val="0"/>
          <w:sz w:val="28"/>
          <w:szCs w:val="28"/>
        </w:rPr>
        <w:t>Test</w:t>
      </w:r>
      <w:r w:rsidRPr="009C6B1C">
        <w:rPr>
          <w:rFonts w:asciiTheme="majorBidi" w:hAnsiTheme="majorBidi" w:cstheme="majorBidi"/>
          <w:b/>
          <w:bCs w:val="0"/>
        </w:rPr>
        <w:t xml:space="preserve"> </w:t>
      </w:r>
      <w:r w:rsidRPr="009C6B1C">
        <w:rPr>
          <w:rFonts w:asciiTheme="majorBidi" w:hAnsiTheme="majorBidi" w:cstheme="majorBidi"/>
          <w:b/>
          <w:bCs w:val="0"/>
          <w:sz w:val="28"/>
          <w:szCs w:val="28"/>
        </w:rPr>
        <w:t>preparations</w:t>
      </w:r>
      <w:bookmarkEnd w:id="204"/>
      <w:bookmarkEnd w:id="205"/>
      <w:bookmarkEnd w:id="284"/>
      <w:bookmarkEnd w:id="285"/>
      <w:bookmarkEnd w:id="286"/>
    </w:p>
    <w:p w14:paraId="357D728A" w14:textId="77777777" w:rsidR="00277CB9" w:rsidRPr="007020E5" w:rsidRDefault="00277CB9" w:rsidP="00277CB9">
      <w:pPr>
        <w:tabs>
          <w:tab w:val="left" w:pos="0"/>
          <w:tab w:val="left" w:pos="403"/>
          <w:tab w:val="left" w:pos="518"/>
          <w:tab w:val="left" w:pos="864"/>
          <w:tab w:val="left" w:pos="1325"/>
          <w:tab w:val="left" w:pos="1786"/>
          <w:tab w:val="left" w:pos="2246"/>
          <w:tab w:val="left" w:pos="2707"/>
        </w:tabs>
        <w:bidi w:val="0"/>
        <w:rPr>
          <w:rFonts w:asciiTheme="majorBidi" w:hAnsiTheme="majorBidi" w:cstheme="majorBidi"/>
        </w:rPr>
      </w:pPr>
      <w:bookmarkStart w:id="287" w:name="_Toc378136816"/>
      <w:bookmarkStart w:id="288" w:name="_Toc415996537"/>
      <w:r w:rsidRPr="007020E5">
        <w:rPr>
          <w:rFonts w:asciiTheme="majorBidi" w:hAnsiTheme="majorBidi" w:cstheme="majorBidi"/>
        </w:rPr>
        <w:t>This section describes the test preparations for the various tests to be performed.</w:t>
      </w:r>
    </w:p>
    <w:p w14:paraId="17529A54" w14:textId="4E3F4948" w:rsidR="00277CB9" w:rsidRPr="007020E5" w:rsidRDefault="00277CB9" w:rsidP="00277CB9">
      <w:pPr>
        <w:bidi w:val="0"/>
        <w:rPr>
          <w:rFonts w:asciiTheme="majorBidi" w:hAnsiTheme="majorBidi" w:cstheme="majorBidi"/>
        </w:rPr>
      </w:pPr>
      <w:r w:rsidRPr="007020E5">
        <w:rPr>
          <w:rFonts w:asciiTheme="majorBidi" w:hAnsiTheme="majorBidi" w:cstheme="majorBidi"/>
          <w:i/>
          <w:iCs/>
          <w:color w:val="548ED5"/>
        </w:rPr>
        <w:t xml:space="preserve">[Specify general preparations that need to be done in order to perform the tests. </w:t>
      </w:r>
      <w:r w:rsidR="00BA237D" w:rsidRPr="007020E5">
        <w:rPr>
          <w:rFonts w:asciiTheme="majorBidi" w:hAnsiTheme="majorBidi" w:cstheme="majorBidi"/>
          <w:i/>
          <w:iCs/>
          <w:color w:val="548ED5"/>
        </w:rPr>
        <w:t>e.g.,</w:t>
      </w:r>
      <w:r w:rsidRPr="007020E5">
        <w:rPr>
          <w:rFonts w:asciiTheme="majorBidi" w:hAnsiTheme="majorBidi" w:cstheme="majorBidi"/>
          <w:i/>
          <w:iCs/>
          <w:color w:val="548ED5"/>
        </w:rPr>
        <w:t xml:space="preserve"> calibration of the device, accessories needed, </w:t>
      </w:r>
      <w:r w:rsidR="001A3C99" w:rsidRPr="001A3C99">
        <w:rPr>
          <w:rFonts w:asciiTheme="majorBidi" w:hAnsiTheme="majorBidi" w:cstheme="majorBidi"/>
          <w:i/>
          <w:iCs/>
          <w:color w:val="548ED5"/>
        </w:rPr>
        <w:t>software readiness, defects resolving, STD approved</w:t>
      </w:r>
      <w:r w:rsidR="001A3C99">
        <w:rPr>
          <w:rFonts w:asciiTheme="majorBidi" w:hAnsiTheme="majorBidi" w:cstheme="majorBidi"/>
          <w:i/>
          <w:iCs/>
          <w:color w:val="548ED5"/>
        </w:rPr>
        <w:t>,</w:t>
      </w:r>
      <w:r w:rsidR="001A3C99" w:rsidRPr="007020E5">
        <w:rPr>
          <w:rFonts w:asciiTheme="majorBidi" w:hAnsiTheme="majorBidi" w:cstheme="majorBidi"/>
          <w:i/>
          <w:iCs/>
          <w:color w:val="548ED5"/>
        </w:rPr>
        <w:t xml:space="preserve"> </w:t>
      </w:r>
      <w:r w:rsidRPr="007020E5">
        <w:rPr>
          <w:rFonts w:asciiTheme="majorBidi" w:hAnsiTheme="majorBidi" w:cstheme="majorBidi"/>
          <w:i/>
          <w:iCs/>
          <w:color w:val="548ED5"/>
        </w:rPr>
        <w:t xml:space="preserve">etc.]    </w:t>
      </w:r>
      <w:r w:rsidRPr="007020E5">
        <w:rPr>
          <w:rFonts w:asciiTheme="majorBidi" w:hAnsiTheme="majorBidi" w:cstheme="majorBidi"/>
        </w:rPr>
        <w:t xml:space="preserve"> </w:t>
      </w:r>
    </w:p>
    <w:p w14:paraId="56F736E5" w14:textId="77777777" w:rsidR="00277CB9" w:rsidRPr="001A3C99" w:rsidRDefault="00277CB9" w:rsidP="001A3C99">
      <w:pPr>
        <w:pStyle w:val="Heading2"/>
        <w:keepLines w:val="0"/>
        <w:numPr>
          <w:ilvl w:val="1"/>
          <w:numId w:val="20"/>
        </w:numPr>
        <w:tabs>
          <w:tab w:val="clear" w:pos="832"/>
        </w:tabs>
        <w:bidi w:val="0"/>
        <w:spacing w:before="360" w:after="120"/>
        <w:ind w:right="0"/>
        <w:rPr>
          <w:rFonts w:asciiTheme="majorBidi" w:hAnsiTheme="majorBidi" w:cstheme="majorBidi"/>
          <w:b/>
          <w:bCs/>
        </w:rPr>
      </w:pPr>
      <w:bookmarkStart w:id="289" w:name="_Toc104044537"/>
      <w:bookmarkStart w:id="290" w:name="_Toc438089603"/>
      <w:bookmarkStart w:id="291" w:name="_Toc138111801"/>
      <w:r w:rsidRPr="001A3C99">
        <w:rPr>
          <w:rFonts w:asciiTheme="majorBidi" w:hAnsiTheme="majorBidi" w:cstheme="majorBidi"/>
          <w:b/>
          <w:bCs/>
        </w:rPr>
        <w:t>Hardware Preparation</w:t>
      </w:r>
      <w:bookmarkEnd w:id="289"/>
      <w:bookmarkEnd w:id="290"/>
      <w:bookmarkEnd w:id="291"/>
      <w:r w:rsidRPr="001A3C99">
        <w:rPr>
          <w:rFonts w:asciiTheme="majorBidi" w:hAnsiTheme="majorBidi" w:cstheme="majorBidi"/>
          <w:b/>
          <w:bCs/>
        </w:rPr>
        <w:t xml:space="preserve">  </w:t>
      </w:r>
    </w:p>
    <w:p w14:paraId="6501D9BD" w14:textId="0C47CD87" w:rsidR="00277CB9" w:rsidRDefault="00277CB9" w:rsidP="00277CB9">
      <w:pPr>
        <w:bidi w:val="0"/>
        <w:rPr>
          <w:rFonts w:asciiTheme="majorBidi" w:hAnsiTheme="majorBidi" w:cstheme="majorBidi"/>
          <w:i/>
          <w:iCs/>
          <w:color w:val="548ED5"/>
        </w:rPr>
      </w:pPr>
      <w:bookmarkStart w:id="292" w:name="_Toc104044538"/>
      <w:bookmarkStart w:id="293" w:name="_Toc438089604"/>
      <w:r w:rsidRPr="007020E5">
        <w:rPr>
          <w:rFonts w:asciiTheme="majorBidi" w:hAnsiTheme="majorBidi" w:cstheme="majorBidi"/>
          <w:i/>
          <w:iCs/>
          <w:color w:val="548ED5"/>
        </w:rPr>
        <w:t xml:space="preserve">[Specify Hardware </w:t>
      </w:r>
      <w:r w:rsidR="001A3C99">
        <w:rPr>
          <w:rFonts w:asciiTheme="majorBidi" w:hAnsiTheme="majorBidi" w:cstheme="majorBidi"/>
          <w:i/>
          <w:iCs/>
          <w:color w:val="548ED5"/>
        </w:rPr>
        <w:t xml:space="preserve">needed and </w:t>
      </w:r>
      <w:r w:rsidRPr="007020E5">
        <w:rPr>
          <w:rFonts w:asciiTheme="majorBidi" w:hAnsiTheme="majorBidi" w:cstheme="majorBidi"/>
          <w:i/>
          <w:iCs/>
          <w:color w:val="548ED5"/>
        </w:rPr>
        <w:t xml:space="preserve">preparations that need to be done in order to perform the tests]   </w:t>
      </w:r>
    </w:p>
    <w:p w14:paraId="29F489C6" w14:textId="77777777" w:rsidR="00277CB9" w:rsidRPr="007020E5" w:rsidRDefault="00277CB9" w:rsidP="00277CB9">
      <w:pPr>
        <w:bidi w:val="0"/>
        <w:rPr>
          <w:rFonts w:asciiTheme="majorBidi" w:hAnsiTheme="majorBidi" w:cstheme="majorBidi"/>
        </w:rPr>
      </w:pPr>
      <w:r w:rsidRPr="007020E5">
        <w:rPr>
          <w:rFonts w:asciiTheme="majorBidi" w:hAnsiTheme="majorBidi" w:cstheme="majorBidi"/>
          <w:i/>
          <w:iCs/>
          <w:color w:val="548ED5"/>
        </w:rPr>
        <w:t xml:space="preserve"> </w:t>
      </w:r>
      <w:r w:rsidRPr="007020E5">
        <w:rPr>
          <w:rFonts w:asciiTheme="majorBidi" w:hAnsiTheme="majorBidi" w:cstheme="majorBidi"/>
        </w:rPr>
        <w:t xml:space="preserve"> </w:t>
      </w:r>
    </w:p>
    <w:p w14:paraId="255645FA" w14:textId="77777777" w:rsidR="00277CB9" w:rsidRPr="001A3C99" w:rsidRDefault="00277CB9" w:rsidP="001A3C99">
      <w:pPr>
        <w:pStyle w:val="Heading2"/>
        <w:keepLines w:val="0"/>
        <w:numPr>
          <w:ilvl w:val="1"/>
          <w:numId w:val="20"/>
        </w:numPr>
        <w:tabs>
          <w:tab w:val="clear" w:pos="832"/>
        </w:tabs>
        <w:bidi w:val="0"/>
        <w:spacing w:before="360" w:after="120"/>
        <w:ind w:right="0"/>
        <w:rPr>
          <w:rFonts w:asciiTheme="majorBidi" w:hAnsiTheme="majorBidi" w:cstheme="majorBidi"/>
          <w:b/>
          <w:bCs/>
        </w:rPr>
      </w:pPr>
      <w:bookmarkStart w:id="294" w:name="_Toc138111802"/>
      <w:r w:rsidRPr="001A3C99">
        <w:rPr>
          <w:rFonts w:asciiTheme="majorBidi" w:hAnsiTheme="majorBidi" w:cstheme="majorBidi"/>
          <w:b/>
          <w:bCs/>
        </w:rPr>
        <w:t>Software Preparation</w:t>
      </w:r>
      <w:bookmarkEnd w:id="292"/>
      <w:bookmarkEnd w:id="293"/>
      <w:bookmarkEnd w:id="294"/>
      <w:r w:rsidRPr="001A3C99">
        <w:rPr>
          <w:rFonts w:asciiTheme="majorBidi" w:hAnsiTheme="majorBidi" w:cstheme="majorBidi"/>
          <w:b/>
          <w:bCs/>
        </w:rPr>
        <w:t xml:space="preserve"> </w:t>
      </w:r>
    </w:p>
    <w:p w14:paraId="79C74183" w14:textId="77777777" w:rsidR="00277CB9" w:rsidRDefault="00277CB9" w:rsidP="00277CB9">
      <w:pPr>
        <w:bidi w:val="0"/>
        <w:rPr>
          <w:rFonts w:asciiTheme="majorBidi" w:hAnsiTheme="majorBidi" w:cstheme="majorBidi"/>
        </w:rPr>
      </w:pPr>
      <w:bookmarkStart w:id="295" w:name="_Toc104044540"/>
      <w:bookmarkStart w:id="296" w:name="_Toc438089605"/>
      <w:bookmarkEnd w:id="287"/>
      <w:bookmarkEnd w:id="288"/>
      <w:r w:rsidRPr="007020E5">
        <w:rPr>
          <w:rFonts w:asciiTheme="majorBidi" w:hAnsiTheme="majorBidi" w:cstheme="majorBidi"/>
          <w:i/>
          <w:iCs/>
          <w:color w:val="548ED5"/>
        </w:rPr>
        <w:t xml:space="preserve">[Specify Software preparations that need to be done in order to perform the tests.]    </w:t>
      </w:r>
      <w:r w:rsidRPr="007020E5">
        <w:rPr>
          <w:rFonts w:asciiTheme="majorBidi" w:hAnsiTheme="majorBidi" w:cstheme="majorBidi"/>
        </w:rPr>
        <w:t xml:space="preserve"> </w:t>
      </w:r>
    </w:p>
    <w:p w14:paraId="5EC9A4DC" w14:textId="77777777" w:rsidR="00277CB9" w:rsidRPr="007020E5" w:rsidRDefault="00277CB9" w:rsidP="00277CB9">
      <w:pPr>
        <w:bidi w:val="0"/>
        <w:rPr>
          <w:rFonts w:asciiTheme="majorBidi" w:hAnsiTheme="majorBidi" w:cstheme="majorBidi"/>
        </w:rPr>
      </w:pPr>
    </w:p>
    <w:p w14:paraId="78C66921" w14:textId="7DBD004D" w:rsidR="00277CB9" w:rsidRPr="009C6B1C" w:rsidRDefault="00323325" w:rsidP="00277CB9">
      <w:pPr>
        <w:pStyle w:val="Heading1"/>
        <w:keepLines w:val="0"/>
        <w:numPr>
          <w:ilvl w:val="0"/>
          <w:numId w:val="20"/>
        </w:numPr>
        <w:shd w:val="clear" w:color="auto" w:fill="auto"/>
        <w:bidi w:val="0"/>
        <w:spacing w:before="480" w:after="60" w:line="360" w:lineRule="auto"/>
        <w:ind w:right="0"/>
        <w:rPr>
          <w:rFonts w:asciiTheme="majorBidi" w:hAnsiTheme="majorBidi" w:cstheme="majorBidi"/>
          <w:b/>
          <w:bCs w:val="0"/>
          <w:sz w:val="28"/>
          <w:szCs w:val="28"/>
        </w:rPr>
      </w:pPr>
      <w:bookmarkStart w:id="297" w:name="_Toc138111655"/>
      <w:bookmarkStart w:id="298" w:name="_Toc138111803"/>
      <w:bookmarkStart w:id="299" w:name="_Toc138112410"/>
      <w:r>
        <w:rPr>
          <w:rFonts w:asciiTheme="majorBidi" w:hAnsiTheme="majorBidi" w:cstheme="majorBidi"/>
          <w:b/>
          <w:bCs w:val="0"/>
          <w:sz w:val="28"/>
          <w:szCs w:val="28"/>
        </w:rPr>
        <w:t xml:space="preserve">Detailed </w:t>
      </w:r>
      <w:r w:rsidR="00277CB9" w:rsidRPr="009C6B1C">
        <w:rPr>
          <w:rFonts w:asciiTheme="majorBidi" w:hAnsiTheme="majorBidi" w:cstheme="majorBidi"/>
          <w:b/>
          <w:bCs w:val="0"/>
          <w:sz w:val="28"/>
          <w:szCs w:val="28"/>
        </w:rPr>
        <w:t>Test</w:t>
      </w:r>
      <w:r>
        <w:rPr>
          <w:rFonts w:asciiTheme="majorBidi" w:hAnsiTheme="majorBidi" w:cstheme="majorBidi"/>
          <w:b/>
          <w:bCs w:val="0"/>
          <w:sz w:val="28"/>
          <w:szCs w:val="28"/>
        </w:rPr>
        <w:t>s</w:t>
      </w:r>
      <w:r w:rsidR="00277CB9" w:rsidRPr="009C6B1C">
        <w:rPr>
          <w:rFonts w:asciiTheme="majorBidi" w:hAnsiTheme="majorBidi" w:cstheme="majorBidi"/>
          <w:b/>
          <w:bCs w:val="0"/>
          <w:sz w:val="28"/>
          <w:szCs w:val="28"/>
        </w:rPr>
        <w:t xml:space="preserve"> Descriptions</w:t>
      </w:r>
      <w:bookmarkEnd w:id="295"/>
      <w:bookmarkEnd w:id="296"/>
      <w:r>
        <w:rPr>
          <w:rFonts w:asciiTheme="majorBidi" w:hAnsiTheme="majorBidi" w:cstheme="majorBidi"/>
          <w:b/>
          <w:bCs w:val="0"/>
          <w:sz w:val="28"/>
          <w:szCs w:val="28"/>
        </w:rPr>
        <w:t xml:space="preserve"> &amp; Results</w:t>
      </w:r>
      <w:bookmarkEnd w:id="297"/>
      <w:bookmarkEnd w:id="298"/>
      <w:bookmarkEnd w:id="299"/>
    </w:p>
    <w:p w14:paraId="1D2BC3DB" w14:textId="56276421" w:rsidR="00323325" w:rsidRDefault="00323325" w:rsidP="00323325">
      <w:pPr>
        <w:bidi w:val="0"/>
        <w:rPr>
          <w:rFonts w:asciiTheme="majorBidi" w:hAnsiTheme="majorBidi" w:cstheme="majorBidi"/>
          <w:lang w:val="en-GB" w:eastAsia="he-IL"/>
        </w:rPr>
      </w:pPr>
      <w:r>
        <w:rPr>
          <w:rFonts w:asciiTheme="majorBidi" w:hAnsiTheme="majorBidi" w:cstheme="majorBidi"/>
          <w:lang w:val="en-GB" w:eastAsia="he-IL"/>
        </w:rPr>
        <w:t xml:space="preserve">Here will be a description of all tests needed to be performed on the software version. </w:t>
      </w:r>
      <w:r w:rsidRPr="00323325">
        <w:rPr>
          <w:rFonts w:asciiTheme="majorBidi" w:hAnsiTheme="majorBidi" w:cstheme="majorBidi"/>
          <w:lang w:val="en-GB" w:eastAsia="he-IL"/>
        </w:rPr>
        <w:t>The tests</w:t>
      </w:r>
      <w:r>
        <w:rPr>
          <w:rFonts w:asciiTheme="majorBidi" w:hAnsiTheme="majorBidi" w:cstheme="majorBidi"/>
          <w:lang w:val="en-GB" w:eastAsia="he-IL"/>
        </w:rPr>
        <w:t xml:space="preserve"> will be</w:t>
      </w:r>
      <w:r w:rsidRPr="00323325">
        <w:rPr>
          <w:rFonts w:asciiTheme="majorBidi" w:hAnsiTheme="majorBidi" w:cstheme="majorBidi"/>
          <w:lang w:val="en-GB" w:eastAsia="he-IL"/>
        </w:rPr>
        <w:t xml:space="preserve"> divided to several categories according to their functionality.</w:t>
      </w:r>
    </w:p>
    <w:p w14:paraId="403923CC" w14:textId="77777777" w:rsidR="00323325" w:rsidRPr="00323325" w:rsidRDefault="00323325" w:rsidP="00323325">
      <w:pPr>
        <w:bidi w:val="0"/>
        <w:rPr>
          <w:rFonts w:asciiTheme="majorBidi" w:hAnsiTheme="majorBidi" w:cstheme="majorBidi"/>
          <w:bCs w:val="0"/>
          <w:sz w:val="22"/>
          <w:szCs w:val="22"/>
          <w:lang w:val="en-GB" w:eastAsia="he-IL"/>
        </w:rPr>
      </w:pPr>
    </w:p>
    <w:p w14:paraId="33055E6F" w14:textId="77777777" w:rsidR="00323325" w:rsidRPr="00A43D41" w:rsidRDefault="00323325" w:rsidP="00323325">
      <w:pPr>
        <w:bidi w:val="0"/>
        <w:rPr>
          <w:rFonts w:asciiTheme="majorBidi" w:hAnsiTheme="majorBidi" w:cstheme="majorBidi"/>
          <w:i/>
          <w:iCs/>
          <w:color w:val="548ED5"/>
        </w:rPr>
      </w:pPr>
      <w:r w:rsidRPr="00A43D41">
        <w:rPr>
          <w:rFonts w:asciiTheme="majorBidi" w:hAnsiTheme="majorBidi" w:cstheme="majorBidi"/>
          <w:i/>
          <w:iCs/>
          <w:color w:val="548ED5"/>
        </w:rPr>
        <w:t>&lt;The test definition contains the documentation needed to run the test:</w:t>
      </w:r>
    </w:p>
    <w:p w14:paraId="700492CD" w14:textId="77777777" w:rsidR="00323325" w:rsidRPr="00A43D41" w:rsidRDefault="00323325" w:rsidP="00323325">
      <w:pPr>
        <w:bidi w:val="0"/>
        <w:rPr>
          <w:rFonts w:asciiTheme="majorBidi" w:hAnsiTheme="majorBidi" w:cstheme="majorBidi"/>
          <w:i/>
          <w:iCs/>
          <w:color w:val="548ED5"/>
        </w:rPr>
      </w:pPr>
      <w:r w:rsidRPr="00A43D41">
        <w:rPr>
          <w:rFonts w:asciiTheme="majorBidi" w:hAnsiTheme="majorBidi" w:cstheme="majorBidi"/>
          <w:i/>
          <w:iCs/>
          <w:color w:val="548ED5"/>
        </w:rPr>
        <w:t>State how to run the test.  The test cases should have a format that is appropriate to the particular test.  The test procedure consists on succession of test with numbered steps, actions, expected results for each action, how to collect the data from the test run, and space to record results, initial the results and room to record a defect number if a failure is found in supporting code or hardware.&gt;</w:t>
      </w:r>
    </w:p>
    <w:p w14:paraId="535017C1" w14:textId="77777777" w:rsidR="008E4CFA" w:rsidRDefault="008E4CFA" w:rsidP="00277CB9">
      <w:pPr>
        <w:pStyle w:val="Heading2"/>
        <w:keepLines w:val="0"/>
        <w:numPr>
          <w:ilvl w:val="1"/>
          <w:numId w:val="20"/>
        </w:numPr>
        <w:tabs>
          <w:tab w:val="clear" w:pos="832"/>
        </w:tabs>
        <w:bidi w:val="0"/>
        <w:spacing w:before="360" w:after="120"/>
        <w:rPr>
          <w:rFonts w:asciiTheme="majorBidi" w:hAnsiTheme="majorBidi" w:cstheme="majorBidi"/>
        </w:rPr>
        <w:sectPr w:rsidR="008E4CFA" w:rsidSect="0048708E">
          <w:headerReference w:type="even" r:id="rId15"/>
          <w:headerReference w:type="default" r:id="rId16"/>
          <w:headerReference w:type="first" r:id="rId17"/>
          <w:endnotePr>
            <w:numFmt w:val="lowerLetter"/>
          </w:endnotePr>
          <w:pgSz w:w="11906" w:h="16838" w:code="9"/>
          <w:pgMar w:top="1152" w:right="1152" w:bottom="1152" w:left="1152" w:header="709" w:footer="403" w:gutter="0"/>
          <w:pgBorders w:offsetFrom="page">
            <w:top w:val="single" w:sz="4" w:space="24" w:color="auto"/>
            <w:left w:val="single" w:sz="4" w:space="24" w:color="auto"/>
            <w:bottom w:val="single" w:sz="4" w:space="24" w:color="auto"/>
            <w:right w:val="single" w:sz="4" w:space="24" w:color="auto"/>
          </w:pgBorders>
          <w:cols w:space="720"/>
          <w:bidi/>
          <w:rtlGutter/>
          <w:docGrid w:linePitch="326"/>
        </w:sectPr>
      </w:pPr>
    </w:p>
    <w:p w14:paraId="40990722" w14:textId="1D5FDF09" w:rsidR="00277CB9" w:rsidRDefault="00277CB9" w:rsidP="00277CB9">
      <w:pPr>
        <w:pStyle w:val="Heading2"/>
        <w:keepLines w:val="0"/>
        <w:numPr>
          <w:ilvl w:val="1"/>
          <w:numId w:val="20"/>
        </w:numPr>
        <w:tabs>
          <w:tab w:val="clear" w:pos="832"/>
        </w:tabs>
        <w:bidi w:val="0"/>
        <w:spacing w:before="360" w:after="120"/>
        <w:rPr>
          <w:rFonts w:asciiTheme="majorBidi" w:hAnsiTheme="majorBidi" w:cstheme="majorBidi"/>
        </w:rPr>
      </w:pPr>
      <w:bookmarkStart w:id="300" w:name="_Toc138111804"/>
      <w:r w:rsidRPr="007020E5">
        <w:rPr>
          <w:rFonts w:asciiTheme="majorBidi" w:hAnsiTheme="majorBidi" w:cstheme="majorBidi"/>
        </w:rPr>
        <w:t>[</w:t>
      </w:r>
      <w:r w:rsidRPr="007020E5">
        <w:rPr>
          <w:rFonts w:asciiTheme="majorBidi" w:hAnsiTheme="majorBidi" w:cstheme="majorBidi"/>
          <w:color w:val="548ED5"/>
        </w:rPr>
        <w:t xml:space="preserve">Test </w:t>
      </w:r>
      <w:r w:rsidR="00323325">
        <w:rPr>
          <w:rFonts w:asciiTheme="majorBidi" w:hAnsiTheme="majorBidi" w:cstheme="majorBidi"/>
          <w:color w:val="548ED5"/>
        </w:rPr>
        <w:t xml:space="preserve">Category </w:t>
      </w:r>
      <w:r w:rsidRPr="007020E5">
        <w:rPr>
          <w:rFonts w:asciiTheme="majorBidi" w:hAnsiTheme="majorBidi" w:cstheme="majorBidi"/>
          <w:color w:val="548ED5"/>
        </w:rPr>
        <w:t>Name</w:t>
      </w:r>
      <w:r w:rsidRPr="007020E5">
        <w:rPr>
          <w:rFonts w:asciiTheme="majorBidi" w:hAnsiTheme="majorBidi" w:cstheme="majorBidi"/>
        </w:rPr>
        <w:t>]</w:t>
      </w:r>
      <w:bookmarkEnd w:id="300"/>
    </w:p>
    <w:p w14:paraId="01FC0C74" w14:textId="3CDE5A8D" w:rsidR="00A43D41" w:rsidRPr="00A43D41" w:rsidRDefault="00A43D41" w:rsidP="00A43D41">
      <w:pPr>
        <w:bidi w:val="0"/>
        <w:rPr>
          <w:rFonts w:asciiTheme="majorBidi" w:hAnsiTheme="majorBidi" w:cstheme="majorBidi"/>
          <w:i/>
          <w:iCs/>
          <w:color w:val="548ED5"/>
        </w:rPr>
      </w:pPr>
      <w:r w:rsidRPr="00A43D41">
        <w:rPr>
          <w:rFonts w:asciiTheme="majorBidi" w:hAnsiTheme="majorBidi" w:cstheme="majorBidi"/>
          <w:i/>
          <w:iCs/>
          <w:color w:val="548ED5"/>
        </w:rPr>
        <w:t>&lt;Give a name to the category in the title. Ex: System tests, Interface tests, etc. Give a short description of the test category&gt;</w:t>
      </w:r>
    </w:p>
    <w:p w14:paraId="49B3897B" w14:textId="63B30B18" w:rsidR="00277CB9" w:rsidRPr="007020E5" w:rsidRDefault="00277CB9" w:rsidP="00277CB9">
      <w:pPr>
        <w:bidi w:val="0"/>
        <w:rPr>
          <w:rFonts w:asciiTheme="majorBidi" w:hAnsiTheme="majorBidi" w:cstheme="majorBidi"/>
        </w:rPr>
      </w:pPr>
      <w:r w:rsidRPr="007020E5">
        <w:rPr>
          <w:rFonts w:asciiTheme="majorBidi" w:hAnsiTheme="majorBidi" w:cstheme="majorBidi"/>
        </w:rPr>
        <w:t xml:space="preserve">This section describes </w:t>
      </w:r>
      <w:r w:rsidR="00323325">
        <w:rPr>
          <w:rFonts w:asciiTheme="majorBidi" w:hAnsiTheme="majorBidi" w:cstheme="majorBidi"/>
        </w:rPr>
        <w:t>all tests to be done under this category</w:t>
      </w:r>
      <w:r w:rsidRPr="007020E5">
        <w:rPr>
          <w:rFonts w:asciiTheme="majorBidi" w:hAnsiTheme="majorBidi" w:cstheme="majorBidi"/>
        </w:rPr>
        <w:t>.</w:t>
      </w:r>
    </w:p>
    <w:p w14:paraId="23D22B5D" w14:textId="4EE2A155" w:rsidR="00277CB9" w:rsidRPr="008E4CFA" w:rsidRDefault="00277CB9">
      <w:pPr>
        <w:pStyle w:val="Heading3"/>
        <w:numPr>
          <w:ilvl w:val="0"/>
          <w:numId w:val="0"/>
        </w:numPr>
        <w:ind w:left="1552"/>
        <w:pPrChange w:id="301" w:author="Micha Segev" w:date="2023-06-20T00:19:00Z">
          <w:pPr>
            <w:pStyle w:val="Heading3"/>
            <w:numPr>
              <w:ilvl w:val="0"/>
              <w:numId w:val="0"/>
            </w:numPr>
            <w:tabs>
              <w:tab w:val="clear" w:pos="1003"/>
            </w:tabs>
            <w:spacing w:before="240"/>
            <w:ind w:left="1552" w:hanging="262"/>
          </w:pPr>
        </w:pPrChange>
      </w:pPr>
    </w:p>
    <w:tbl>
      <w:tblPr>
        <w:tblW w:w="5319"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80"/>
        <w:gridCol w:w="2222"/>
        <w:gridCol w:w="3449"/>
        <w:gridCol w:w="3257"/>
        <w:gridCol w:w="1131"/>
        <w:gridCol w:w="2129"/>
        <w:gridCol w:w="992"/>
      </w:tblGrid>
      <w:tr w:rsidR="006F0ED4" w:rsidRPr="007020E5" w14:paraId="6A6CF2C9" w14:textId="77777777" w:rsidTr="006F0ED4">
        <w:trPr>
          <w:cantSplit/>
          <w:tblHeader/>
        </w:trPr>
        <w:tc>
          <w:tcPr>
            <w:tcW w:w="321" w:type="pct"/>
            <w:vMerge w:val="restart"/>
            <w:shd w:val="clear" w:color="auto" w:fill="C6D9F1" w:themeFill="text2" w:themeFillTint="33"/>
          </w:tcPr>
          <w:p w14:paraId="3F874787" w14:textId="7FF529BA" w:rsidR="006F0ED4" w:rsidRPr="007020E5" w:rsidRDefault="006F0ED4" w:rsidP="00182654">
            <w:pPr>
              <w:pStyle w:val="text"/>
              <w:spacing w:before="40" w:after="40"/>
              <w:ind w:left="0"/>
              <w:jc w:val="left"/>
              <w:rPr>
                <w:rFonts w:asciiTheme="majorBidi" w:hAnsiTheme="majorBidi" w:cstheme="majorBidi"/>
                <w:b/>
                <w:bCs/>
                <w:lang w:val="en-GB" w:eastAsia="en-GB"/>
              </w:rPr>
            </w:pPr>
            <w:r w:rsidRPr="007020E5">
              <w:rPr>
                <w:rFonts w:asciiTheme="majorBidi" w:hAnsiTheme="majorBidi" w:cstheme="majorBidi"/>
                <w:b/>
                <w:bCs/>
                <w:lang w:val="en-GB" w:eastAsia="en-GB"/>
              </w:rPr>
              <w:t>Test ID</w:t>
            </w:r>
          </w:p>
        </w:tc>
        <w:tc>
          <w:tcPr>
            <w:tcW w:w="414" w:type="pct"/>
            <w:vMerge w:val="restart"/>
            <w:shd w:val="clear" w:color="auto" w:fill="C6D9F1" w:themeFill="text2" w:themeFillTint="33"/>
          </w:tcPr>
          <w:p w14:paraId="43CFDA30" w14:textId="1C3C93B6" w:rsidR="006F0ED4" w:rsidRDefault="006F0ED4" w:rsidP="00182654">
            <w:pPr>
              <w:pStyle w:val="text"/>
              <w:spacing w:before="40" w:after="40"/>
              <w:ind w:left="0"/>
              <w:jc w:val="left"/>
              <w:rPr>
                <w:rFonts w:asciiTheme="majorBidi" w:hAnsiTheme="majorBidi" w:cstheme="majorBidi"/>
                <w:b/>
                <w:bCs/>
                <w:lang w:val="en-GB" w:eastAsia="en-GB"/>
              </w:rPr>
            </w:pPr>
            <w:r>
              <w:rPr>
                <w:rFonts w:asciiTheme="majorBidi" w:hAnsiTheme="majorBidi" w:cstheme="majorBidi"/>
                <w:b/>
                <w:bCs/>
                <w:lang w:val="en-GB" w:eastAsia="en-GB"/>
              </w:rPr>
              <w:t>Req. #</w:t>
            </w:r>
          </w:p>
        </w:tc>
        <w:tc>
          <w:tcPr>
            <w:tcW w:w="719" w:type="pct"/>
            <w:vMerge w:val="restart"/>
            <w:shd w:val="clear" w:color="auto" w:fill="C6D9F1" w:themeFill="text2" w:themeFillTint="33"/>
          </w:tcPr>
          <w:p w14:paraId="17F23C9B" w14:textId="5EEBC494" w:rsidR="006F0ED4" w:rsidRDefault="006F0ED4" w:rsidP="00182654">
            <w:pPr>
              <w:pStyle w:val="text"/>
              <w:spacing w:before="40" w:after="40"/>
              <w:ind w:left="0"/>
              <w:jc w:val="left"/>
              <w:rPr>
                <w:rFonts w:asciiTheme="majorBidi" w:hAnsiTheme="majorBidi" w:cstheme="majorBidi"/>
                <w:b/>
                <w:bCs/>
                <w:lang w:val="en-GB" w:eastAsia="en-GB"/>
              </w:rPr>
            </w:pPr>
            <w:r>
              <w:rPr>
                <w:rFonts w:asciiTheme="majorBidi" w:hAnsiTheme="majorBidi" w:cstheme="majorBidi"/>
                <w:b/>
                <w:bCs/>
                <w:lang w:val="en-GB" w:eastAsia="en-GB"/>
              </w:rPr>
              <w:t>Test Name</w:t>
            </w:r>
          </w:p>
        </w:tc>
        <w:tc>
          <w:tcPr>
            <w:tcW w:w="1116" w:type="pct"/>
            <w:vMerge w:val="restart"/>
            <w:shd w:val="clear" w:color="auto" w:fill="C6D9F1" w:themeFill="text2" w:themeFillTint="33"/>
          </w:tcPr>
          <w:p w14:paraId="430BBFA1" w14:textId="55DAC61A" w:rsidR="006F0ED4" w:rsidRDefault="006F0ED4" w:rsidP="00182654">
            <w:pPr>
              <w:pStyle w:val="text"/>
              <w:spacing w:before="40" w:after="40"/>
              <w:ind w:left="0"/>
              <w:jc w:val="left"/>
              <w:rPr>
                <w:rFonts w:asciiTheme="majorBidi" w:hAnsiTheme="majorBidi" w:cstheme="majorBidi"/>
                <w:b/>
                <w:bCs/>
                <w:lang w:val="en-GB" w:eastAsia="en-GB"/>
              </w:rPr>
            </w:pPr>
            <w:r>
              <w:rPr>
                <w:rFonts w:asciiTheme="majorBidi" w:hAnsiTheme="majorBidi" w:cstheme="majorBidi"/>
                <w:b/>
                <w:bCs/>
                <w:lang w:val="en-GB" w:eastAsia="en-GB"/>
              </w:rPr>
              <w:t>Test Steps</w:t>
            </w:r>
          </w:p>
        </w:tc>
        <w:tc>
          <w:tcPr>
            <w:tcW w:w="1054" w:type="pct"/>
            <w:vMerge w:val="restart"/>
            <w:shd w:val="clear" w:color="auto" w:fill="C6D9F1" w:themeFill="text2" w:themeFillTint="33"/>
          </w:tcPr>
          <w:p w14:paraId="34C35B9B" w14:textId="2F4F9553" w:rsidR="006F0ED4" w:rsidRPr="007020E5" w:rsidRDefault="006F0ED4" w:rsidP="00182654">
            <w:pPr>
              <w:pStyle w:val="text"/>
              <w:spacing w:before="40" w:after="40"/>
              <w:ind w:left="0"/>
              <w:jc w:val="left"/>
              <w:rPr>
                <w:rFonts w:asciiTheme="majorBidi" w:hAnsiTheme="majorBidi" w:cstheme="majorBidi"/>
                <w:b/>
                <w:bCs/>
                <w:lang w:val="en-GB" w:eastAsia="en-GB"/>
              </w:rPr>
            </w:pPr>
            <w:r w:rsidRPr="007020E5">
              <w:rPr>
                <w:rFonts w:asciiTheme="majorBidi" w:hAnsiTheme="majorBidi" w:cstheme="majorBidi"/>
                <w:b/>
                <w:bCs/>
                <w:lang w:val="en-GB" w:eastAsia="en-GB"/>
              </w:rPr>
              <w:t>Expected Results</w:t>
            </w:r>
          </w:p>
        </w:tc>
        <w:tc>
          <w:tcPr>
            <w:tcW w:w="1376" w:type="pct"/>
            <w:gridSpan w:val="3"/>
            <w:shd w:val="clear" w:color="auto" w:fill="C6D9F1" w:themeFill="text2" w:themeFillTint="33"/>
          </w:tcPr>
          <w:p w14:paraId="0F487995" w14:textId="7E827A1D" w:rsidR="006F0ED4" w:rsidRPr="001F4C4D" w:rsidRDefault="006F0ED4" w:rsidP="006F0ED4">
            <w:pPr>
              <w:pStyle w:val="text"/>
              <w:spacing w:before="40" w:after="40"/>
              <w:ind w:left="0"/>
              <w:jc w:val="center"/>
              <w:rPr>
                <w:rFonts w:asciiTheme="majorBidi" w:hAnsiTheme="majorBidi" w:cstheme="majorBidi"/>
                <w:b/>
                <w:bCs/>
                <w:i/>
                <w:iCs/>
                <w:lang w:val="en-GB" w:eastAsia="en-GB"/>
              </w:rPr>
            </w:pPr>
            <w:r w:rsidRPr="001F4C4D">
              <w:rPr>
                <w:rFonts w:asciiTheme="majorBidi" w:hAnsiTheme="majorBidi" w:cstheme="majorBidi"/>
                <w:b/>
                <w:bCs/>
                <w:i/>
                <w:iCs/>
                <w:lang w:val="en-GB" w:eastAsia="en-GB"/>
              </w:rPr>
              <w:t>To be filled in the STR stage</w:t>
            </w:r>
          </w:p>
        </w:tc>
      </w:tr>
      <w:tr w:rsidR="006F0ED4" w:rsidRPr="007020E5" w14:paraId="50E69677" w14:textId="77777777" w:rsidTr="00A43D41">
        <w:trPr>
          <w:cantSplit/>
          <w:tblHeader/>
        </w:trPr>
        <w:tc>
          <w:tcPr>
            <w:tcW w:w="321" w:type="pct"/>
            <w:vMerge/>
            <w:shd w:val="clear" w:color="auto" w:fill="C6D9F1" w:themeFill="text2" w:themeFillTint="33"/>
          </w:tcPr>
          <w:p w14:paraId="50D658D0" w14:textId="5E9E74D6" w:rsidR="006F0ED4" w:rsidRPr="007020E5" w:rsidRDefault="006F0ED4" w:rsidP="00182654">
            <w:pPr>
              <w:pStyle w:val="text"/>
              <w:spacing w:before="40" w:after="40"/>
              <w:ind w:left="0"/>
              <w:jc w:val="left"/>
              <w:rPr>
                <w:rFonts w:asciiTheme="majorBidi" w:hAnsiTheme="majorBidi" w:cstheme="majorBidi"/>
                <w:b/>
                <w:bCs/>
                <w:lang w:val="en-GB" w:eastAsia="en-GB"/>
              </w:rPr>
            </w:pPr>
          </w:p>
        </w:tc>
        <w:tc>
          <w:tcPr>
            <w:tcW w:w="414" w:type="pct"/>
            <w:vMerge/>
            <w:shd w:val="clear" w:color="auto" w:fill="C6D9F1" w:themeFill="text2" w:themeFillTint="33"/>
          </w:tcPr>
          <w:p w14:paraId="26E7F9D2" w14:textId="43BF4811" w:rsidR="006F0ED4" w:rsidRDefault="006F0ED4" w:rsidP="00182654">
            <w:pPr>
              <w:pStyle w:val="text"/>
              <w:spacing w:before="40" w:after="40"/>
              <w:ind w:left="0"/>
              <w:jc w:val="left"/>
              <w:rPr>
                <w:rFonts w:asciiTheme="majorBidi" w:hAnsiTheme="majorBidi" w:cstheme="majorBidi"/>
                <w:b/>
                <w:bCs/>
                <w:lang w:val="en-GB" w:eastAsia="en-GB"/>
              </w:rPr>
            </w:pPr>
          </w:p>
        </w:tc>
        <w:tc>
          <w:tcPr>
            <w:tcW w:w="719" w:type="pct"/>
            <w:vMerge/>
            <w:shd w:val="clear" w:color="auto" w:fill="C6D9F1" w:themeFill="text2" w:themeFillTint="33"/>
          </w:tcPr>
          <w:p w14:paraId="4A1A0F16" w14:textId="496265E4" w:rsidR="006F0ED4" w:rsidRPr="007020E5" w:rsidRDefault="006F0ED4" w:rsidP="00182654">
            <w:pPr>
              <w:pStyle w:val="text"/>
              <w:spacing w:before="40" w:after="40"/>
              <w:ind w:left="0"/>
              <w:jc w:val="left"/>
              <w:rPr>
                <w:rFonts w:asciiTheme="majorBidi" w:hAnsiTheme="majorBidi" w:cstheme="majorBidi"/>
                <w:b/>
                <w:bCs/>
                <w:lang w:val="en-GB" w:eastAsia="en-GB"/>
              </w:rPr>
            </w:pPr>
          </w:p>
        </w:tc>
        <w:tc>
          <w:tcPr>
            <w:tcW w:w="1116" w:type="pct"/>
            <w:vMerge/>
            <w:shd w:val="clear" w:color="auto" w:fill="C6D9F1" w:themeFill="text2" w:themeFillTint="33"/>
          </w:tcPr>
          <w:p w14:paraId="64C18B91" w14:textId="75519555" w:rsidR="006F0ED4" w:rsidRPr="007020E5" w:rsidRDefault="006F0ED4" w:rsidP="00182654">
            <w:pPr>
              <w:pStyle w:val="text"/>
              <w:spacing w:before="40" w:after="40"/>
              <w:ind w:left="0"/>
              <w:jc w:val="left"/>
              <w:rPr>
                <w:rFonts w:asciiTheme="majorBidi" w:hAnsiTheme="majorBidi" w:cstheme="majorBidi"/>
                <w:b/>
                <w:bCs/>
                <w:lang w:val="en-GB" w:eastAsia="en-GB"/>
              </w:rPr>
            </w:pPr>
          </w:p>
        </w:tc>
        <w:tc>
          <w:tcPr>
            <w:tcW w:w="1054" w:type="pct"/>
            <w:vMerge/>
            <w:shd w:val="clear" w:color="auto" w:fill="C6D9F1" w:themeFill="text2" w:themeFillTint="33"/>
          </w:tcPr>
          <w:p w14:paraId="0051D11B" w14:textId="7E6978E3" w:rsidR="006F0ED4" w:rsidRDefault="006F0ED4" w:rsidP="00182654">
            <w:pPr>
              <w:pStyle w:val="text"/>
              <w:spacing w:before="40" w:after="40"/>
              <w:ind w:left="0"/>
              <w:jc w:val="left"/>
              <w:rPr>
                <w:rFonts w:asciiTheme="majorBidi" w:hAnsiTheme="majorBidi" w:cstheme="majorBidi"/>
                <w:b/>
                <w:bCs/>
                <w:lang w:val="en-GB" w:eastAsia="en-GB"/>
              </w:rPr>
            </w:pPr>
          </w:p>
        </w:tc>
        <w:tc>
          <w:tcPr>
            <w:tcW w:w="366" w:type="pct"/>
            <w:shd w:val="clear" w:color="auto" w:fill="C6D9F1" w:themeFill="text2" w:themeFillTint="33"/>
          </w:tcPr>
          <w:p w14:paraId="44BA7F9E" w14:textId="523CC4AC" w:rsidR="006F0ED4" w:rsidRDefault="006F0ED4" w:rsidP="00182654">
            <w:pPr>
              <w:pStyle w:val="text"/>
              <w:spacing w:before="40" w:after="40"/>
              <w:ind w:left="0"/>
              <w:jc w:val="left"/>
              <w:rPr>
                <w:rFonts w:asciiTheme="majorBidi" w:hAnsiTheme="majorBidi" w:cstheme="majorBidi"/>
                <w:b/>
                <w:bCs/>
                <w:lang w:val="en-GB" w:eastAsia="en-GB"/>
              </w:rPr>
            </w:pPr>
            <w:r>
              <w:rPr>
                <w:rFonts w:asciiTheme="majorBidi" w:hAnsiTheme="majorBidi" w:cstheme="majorBidi"/>
                <w:b/>
                <w:bCs/>
                <w:lang w:val="en-GB" w:eastAsia="en-GB"/>
              </w:rPr>
              <w:t>Pass/Fail</w:t>
            </w:r>
          </w:p>
        </w:tc>
        <w:tc>
          <w:tcPr>
            <w:tcW w:w="689" w:type="pct"/>
            <w:shd w:val="clear" w:color="auto" w:fill="C6D9F1" w:themeFill="text2" w:themeFillTint="33"/>
          </w:tcPr>
          <w:p w14:paraId="4AD64656" w14:textId="2D10FF95" w:rsidR="006F0ED4" w:rsidRDefault="006F0ED4" w:rsidP="00182654">
            <w:pPr>
              <w:pStyle w:val="text"/>
              <w:spacing w:before="40" w:after="40"/>
              <w:ind w:left="0"/>
              <w:jc w:val="left"/>
              <w:rPr>
                <w:rFonts w:asciiTheme="majorBidi" w:hAnsiTheme="majorBidi" w:cstheme="majorBidi"/>
                <w:b/>
                <w:bCs/>
                <w:lang w:val="en-GB" w:eastAsia="en-GB"/>
              </w:rPr>
            </w:pPr>
            <w:r>
              <w:rPr>
                <w:rFonts w:asciiTheme="majorBidi" w:hAnsiTheme="majorBidi" w:cstheme="majorBidi"/>
                <w:b/>
                <w:bCs/>
                <w:lang w:val="en-GB" w:eastAsia="en-GB"/>
              </w:rPr>
              <w:t>Failure Description</w:t>
            </w:r>
          </w:p>
        </w:tc>
        <w:tc>
          <w:tcPr>
            <w:tcW w:w="321" w:type="pct"/>
            <w:shd w:val="clear" w:color="auto" w:fill="C6D9F1" w:themeFill="text2" w:themeFillTint="33"/>
          </w:tcPr>
          <w:p w14:paraId="70142BF0" w14:textId="1DFAC9B5" w:rsidR="006F0ED4" w:rsidRPr="007020E5" w:rsidRDefault="00593D10" w:rsidP="00182654">
            <w:pPr>
              <w:pStyle w:val="text"/>
              <w:spacing w:before="40" w:after="40"/>
              <w:ind w:left="0"/>
              <w:jc w:val="left"/>
              <w:rPr>
                <w:rFonts w:asciiTheme="majorBidi" w:hAnsiTheme="majorBidi" w:cstheme="majorBidi"/>
                <w:b/>
                <w:bCs/>
                <w:lang w:val="en-GB" w:eastAsia="en-GB"/>
              </w:rPr>
            </w:pPr>
            <w:r>
              <w:rPr>
                <w:rFonts w:asciiTheme="majorBidi" w:hAnsiTheme="majorBidi" w:cstheme="majorBidi"/>
                <w:b/>
                <w:bCs/>
                <w:lang w:val="en-GB" w:eastAsia="en-GB"/>
              </w:rPr>
              <w:t>Bug</w:t>
            </w:r>
            <w:r w:rsidR="006F0ED4">
              <w:rPr>
                <w:rFonts w:asciiTheme="majorBidi" w:hAnsiTheme="majorBidi" w:cstheme="majorBidi"/>
                <w:b/>
                <w:bCs/>
                <w:lang w:val="en-GB" w:eastAsia="en-GB"/>
              </w:rPr>
              <w:t xml:space="preserve"> #</w:t>
            </w:r>
          </w:p>
        </w:tc>
      </w:tr>
      <w:tr w:rsidR="008E4CFA" w:rsidRPr="007020E5" w14:paraId="7DA4E27C" w14:textId="77777777" w:rsidTr="006F0ED4">
        <w:tblPrEx>
          <w:tblCellMar>
            <w:left w:w="107" w:type="dxa"/>
            <w:right w:w="107" w:type="dxa"/>
          </w:tblCellMar>
        </w:tblPrEx>
        <w:tc>
          <w:tcPr>
            <w:tcW w:w="321" w:type="pct"/>
          </w:tcPr>
          <w:p w14:paraId="39272BDF" w14:textId="77777777" w:rsidR="008E4CFA" w:rsidRPr="007020E5" w:rsidRDefault="008E4CFA" w:rsidP="00182654">
            <w:pPr>
              <w:pStyle w:val="Table11"/>
              <w:numPr>
                <w:ilvl w:val="0"/>
                <w:numId w:val="21"/>
              </w:numPr>
              <w:spacing w:before="40" w:after="40"/>
              <w:jc w:val="left"/>
              <w:rPr>
                <w:rFonts w:asciiTheme="majorBidi" w:hAnsiTheme="majorBidi" w:cstheme="majorBidi"/>
                <w:b w:val="0"/>
                <w:bCs w:val="0"/>
              </w:rPr>
            </w:pPr>
          </w:p>
        </w:tc>
        <w:tc>
          <w:tcPr>
            <w:tcW w:w="414" w:type="pct"/>
          </w:tcPr>
          <w:p w14:paraId="22B12149" w14:textId="77777777" w:rsidR="008E4CFA" w:rsidRPr="007020E5" w:rsidRDefault="008E4CFA" w:rsidP="00182654">
            <w:pPr>
              <w:pStyle w:val="tabnorm1"/>
              <w:spacing w:before="40" w:after="40"/>
              <w:rPr>
                <w:rFonts w:asciiTheme="majorBidi" w:hAnsiTheme="majorBidi" w:cstheme="majorBidi"/>
              </w:rPr>
            </w:pPr>
          </w:p>
        </w:tc>
        <w:tc>
          <w:tcPr>
            <w:tcW w:w="719" w:type="pct"/>
          </w:tcPr>
          <w:p w14:paraId="2ECADF48" w14:textId="2C67BC57" w:rsidR="008E4CFA" w:rsidRPr="007020E5" w:rsidRDefault="008E4CFA" w:rsidP="00182654">
            <w:pPr>
              <w:pStyle w:val="tabnorm1"/>
              <w:spacing w:before="40" w:after="40"/>
              <w:rPr>
                <w:rFonts w:asciiTheme="majorBidi" w:hAnsiTheme="majorBidi" w:cstheme="majorBidi"/>
              </w:rPr>
            </w:pPr>
          </w:p>
        </w:tc>
        <w:tc>
          <w:tcPr>
            <w:tcW w:w="1116" w:type="pct"/>
          </w:tcPr>
          <w:p w14:paraId="37E49BC2"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02EEBFC0"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48D54C02" w14:textId="5DCFAB62"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7639D594"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583829B5" w14:textId="19553E0A"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r>
      <w:tr w:rsidR="008E4CFA" w:rsidRPr="007020E5" w14:paraId="6123DF43" w14:textId="77777777" w:rsidTr="006F0ED4">
        <w:tblPrEx>
          <w:tblCellMar>
            <w:left w:w="107" w:type="dxa"/>
            <w:right w:w="107" w:type="dxa"/>
          </w:tblCellMar>
        </w:tblPrEx>
        <w:tc>
          <w:tcPr>
            <w:tcW w:w="321" w:type="pct"/>
          </w:tcPr>
          <w:p w14:paraId="3991B82B" w14:textId="77777777" w:rsidR="008E4CFA" w:rsidRPr="007020E5" w:rsidRDefault="008E4CFA" w:rsidP="00182654">
            <w:pPr>
              <w:pStyle w:val="Table11"/>
              <w:numPr>
                <w:ilvl w:val="0"/>
                <w:numId w:val="21"/>
              </w:numPr>
              <w:spacing w:before="40" w:after="40"/>
              <w:jc w:val="left"/>
              <w:rPr>
                <w:rFonts w:asciiTheme="majorBidi" w:hAnsiTheme="majorBidi" w:cstheme="majorBidi"/>
                <w:b w:val="0"/>
                <w:bCs w:val="0"/>
              </w:rPr>
            </w:pPr>
          </w:p>
        </w:tc>
        <w:tc>
          <w:tcPr>
            <w:tcW w:w="414" w:type="pct"/>
          </w:tcPr>
          <w:p w14:paraId="190BCA0D" w14:textId="77777777" w:rsidR="008E4CFA" w:rsidRPr="007020E5" w:rsidRDefault="008E4CFA" w:rsidP="00182654">
            <w:pPr>
              <w:pStyle w:val="tabnorm1"/>
              <w:spacing w:before="40" w:after="40"/>
              <w:rPr>
                <w:rFonts w:asciiTheme="majorBidi" w:hAnsiTheme="majorBidi" w:cstheme="majorBidi"/>
              </w:rPr>
            </w:pPr>
          </w:p>
        </w:tc>
        <w:tc>
          <w:tcPr>
            <w:tcW w:w="719" w:type="pct"/>
          </w:tcPr>
          <w:p w14:paraId="26530CAF" w14:textId="0056B288" w:rsidR="008E4CFA" w:rsidRPr="007020E5" w:rsidRDefault="008E4CFA" w:rsidP="00182654">
            <w:pPr>
              <w:pStyle w:val="tabnorm1"/>
              <w:spacing w:before="40" w:after="40"/>
              <w:rPr>
                <w:rFonts w:asciiTheme="majorBidi" w:hAnsiTheme="majorBidi" w:cstheme="majorBidi"/>
              </w:rPr>
            </w:pPr>
          </w:p>
        </w:tc>
        <w:tc>
          <w:tcPr>
            <w:tcW w:w="1116" w:type="pct"/>
          </w:tcPr>
          <w:p w14:paraId="5B1A5EDA"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3093C5C4"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3DAC5729" w14:textId="1C3ECEE4"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1F39BE76"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1DB5C3C3" w14:textId="23C387B4"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r>
      <w:tr w:rsidR="008E4CFA" w:rsidRPr="007020E5" w14:paraId="7B3E8D6F" w14:textId="77777777" w:rsidTr="006F0ED4">
        <w:tblPrEx>
          <w:tblCellMar>
            <w:left w:w="107" w:type="dxa"/>
            <w:right w:w="107" w:type="dxa"/>
          </w:tblCellMar>
        </w:tblPrEx>
        <w:tc>
          <w:tcPr>
            <w:tcW w:w="321" w:type="pct"/>
          </w:tcPr>
          <w:p w14:paraId="7F9A4EA8" w14:textId="77777777" w:rsidR="008E4CFA" w:rsidRPr="007020E5" w:rsidRDefault="008E4CFA" w:rsidP="00182654">
            <w:pPr>
              <w:pStyle w:val="Table11"/>
              <w:numPr>
                <w:ilvl w:val="0"/>
                <w:numId w:val="21"/>
              </w:numPr>
              <w:spacing w:before="40" w:after="40"/>
              <w:jc w:val="left"/>
              <w:rPr>
                <w:rFonts w:asciiTheme="majorBidi" w:hAnsiTheme="majorBidi" w:cstheme="majorBidi"/>
                <w:b w:val="0"/>
                <w:bCs w:val="0"/>
              </w:rPr>
            </w:pPr>
          </w:p>
        </w:tc>
        <w:tc>
          <w:tcPr>
            <w:tcW w:w="414" w:type="pct"/>
          </w:tcPr>
          <w:p w14:paraId="3ED6D58F" w14:textId="77777777" w:rsidR="008E4CFA" w:rsidRPr="007020E5" w:rsidRDefault="008E4CFA" w:rsidP="00182654">
            <w:pPr>
              <w:pStyle w:val="tabnorm1"/>
              <w:spacing w:before="40" w:after="40"/>
              <w:rPr>
                <w:rFonts w:asciiTheme="majorBidi" w:hAnsiTheme="majorBidi" w:cstheme="majorBidi"/>
                <w:lang w:eastAsia="zh-CN"/>
              </w:rPr>
            </w:pPr>
          </w:p>
        </w:tc>
        <w:tc>
          <w:tcPr>
            <w:tcW w:w="719" w:type="pct"/>
          </w:tcPr>
          <w:p w14:paraId="5DC87692" w14:textId="5A606385" w:rsidR="008E4CFA" w:rsidRPr="007020E5" w:rsidRDefault="008E4CFA" w:rsidP="00182654">
            <w:pPr>
              <w:pStyle w:val="tabnorm1"/>
              <w:spacing w:before="40" w:after="40"/>
              <w:rPr>
                <w:rFonts w:asciiTheme="majorBidi" w:hAnsiTheme="majorBidi" w:cstheme="majorBidi"/>
                <w:lang w:eastAsia="zh-CN"/>
              </w:rPr>
            </w:pPr>
          </w:p>
        </w:tc>
        <w:tc>
          <w:tcPr>
            <w:tcW w:w="1116" w:type="pct"/>
          </w:tcPr>
          <w:p w14:paraId="6E799C79"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1054" w:type="pct"/>
          </w:tcPr>
          <w:p w14:paraId="341E179B"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366" w:type="pct"/>
            <w:shd w:val="clear" w:color="auto" w:fill="548DD4" w:themeFill="text2" w:themeFillTint="99"/>
          </w:tcPr>
          <w:p w14:paraId="3B0F9768" w14:textId="311CACCE"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689" w:type="pct"/>
            <w:shd w:val="clear" w:color="auto" w:fill="548DD4" w:themeFill="text2" w:themeFillTint="99"/>
          </w:tcPr>
          <w:p w14:paraId="5977C569"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321" w:type="pct"/>
            <w:shd w:val="clear" w:color="auto" w:fill="548DD4" w:themeFill="text2" w:themeFillTint="99"/>
          </w:tcPr>
          <w:p w14:paraId="4A74BB34" w14:textId="2028D4C8"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lang w:eastAsia="zh-CN"/>
              </w:rPr>
            </w:pPr>
          </w:p>
        </w:tc>
      </w:tr>
      <w:tr w:rsidR="008E4CFA" w:rsidRPr="007020E5" w14:paraId="13F27922" w14:textId="77777777" w:rsidTr="006F0ED4">
        <w:tblPrEx>
          <w:tblCellMar>
            <w:left w:w="107" w:type="dxa"/>
            <w:right w:w="107" w:type="dxa"/>
          </w:tblCellMar>
        </w:tblPrEx>
        <w:tc>
          <w:tcPr>
            <w:tcW w:w="321" w:type="pct"/>
          </w:tcPr>
          <w:p w14:paraId="29C4C978" w14:textId="77777777" w:rsidR="008E4CFA" w:rsidRPr="007020E5" w:rsidRDefault="008E4CFA" w:rsidP="00182654">
            <w:pPr>
              <w:pStyle w:val="Table11"/>
              <w:numPr>
                <w:ilvl w:val="0"/>
                <w:numId w:val="21"/>
              </w:numPr>
              <w:spacing w:before="40" w:after="40"/>
              <w:jc w:val="left"/>
              <w:rPr>
                <w:rFonts w:asciiTheme="majorBidi" w:hAnsiTheme="majorBidi" w:cstheme="majorBidi"/>
                <w:b w:val="0"/>
                <w:bCs w:val="0"/>
              </w:rPr>
            </w:pPr>
          </w:p>
        </w:tc>
        <w:tc>
          <w:tcPr>
            <w:tcW w:w="414" w:type="pct"/>
          </w:tcPr>
          <w:p w14:paraId="6AA6D896" w14:textId="77777777" w:rsidR="008E4CFA" w:rsidRPr="007020E5" w:rsidRDefault="008E4CFA" w:rsidP="00182654">
            <w:pPr>
              <w:pStyle w:val="tabnorm1"/>
              <w:spacing w:before="40" w:after="40"/>
              <w:rPr>
                <w:rFonts w:asciiTheme="majorBidi" w:hAnsiTheme="majorBidi" w:cstheme="majorBidi"/>
              </w:rPr>
            </w:pPr>
          </w:p>
        </w:tc>
        <w:tc>
          <w:tcPr>
            <w:tcW w:w="719" w:type="pct"/>
          </w:tcPr>
          <w:p w14:paraId="7D71DB07" w14:textId="52CBAC89" w:rsidR="008E4CFA" w:rsidRPr="007020E5" w:rsidRDefault="008E4CFA" w:rsidP="00182654">
            <w:pPr>
              <w:pStyle w:val="tabnorm1"/>
              <w:spacing w:before="40" w:after="40"/>
              <w:rPr>
                <w:rFonts w:asciiTheme="majorBidi" w:hAnsiTheme="majorBidi" w:cstheme="majorBidi"/>
              </w:rPr>
            </w:pPr>
          </w:p>
        </w:tc>
        <w:tc>
          <w:tcPr>
            <w:tcW w:w="1116" w:type="pct"/>
          </w:tcPr>
          <w:p w14:paraId="13ECA4F7"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19CA2422"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36BA124C" w14:textId="017C54B4"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5B526A84"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7881504C" w14:textId="62DD354B"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r>
      <w:tr w:rsidR="008E4CFA" w:rsidRPr="007020E5" w14:paraId="0ADC29AA" w14:textId="77777777" w:rsidTr="006F0ED4">
        <w:tblPrEx>
          <w:tblCellMar>
            <w:left w:w="107" w:type="dxa"/>
            <w:right w:w="107" w:type="dxa"/>
          </w:tblCellMar>
        </w:tblPrEx>
        <w:tc>
          <w:tcPr>
            <w:tcW w:w="321" w:type="pct"/>
          </w:tcPr>
          <w:p w14:paraId="581DDB33" w14:textId="77777777" w:rsidR="008E4CFA" w:rsidRPr="007020E5" w:rsidRDefault="008E4CFA" w:rsidP="00182654">
            <w:pPr>
              <w:pStyle w:val="Table11"/>
              <w:numPr>
                <w:ilvl w:val="0"/>
                <w:numId w:val="21"/>
              </w:numPr>
              <w:spacing w:before="40" w:after="40"/>
              <w:jc w:val="left"/>
              <w:rPr>
                <w:rFonts w:asciiTheme="majorBidi" w:hAnsiTheme="majorBidi" w:cstheme="majorBidi"/>
                <w:b w:val="0"/>
                <w:bCs w:val="0"/>
              </w:rPr>
            </w:pPr>
          </w:p>
        </w:tc>
        <w:tc>
          <w:tcPr>
            <w:tcW w:w="414" w:type="pct"/>
          </w:tcPr>
          <w:p w14:paraId="4B6B01AF" w14:textId="77777777" w:rsidR="008E4CFA" w:rsidRPr="007020E5" w:rsidRDefault="008E4CFA" w:rsidP="00182654">
            <w:pPr>
              <w:pStyle w:val="tabnorm1"/>
              <w:spacing w:before="40" w:after="40"/>
              <w:rPr>
                <w:rFonts w:asciiTheme="majorBidi" w:hAnsiTheme="majorBidi" w:cstheme="majorBidi"/>
              </w:rPr>
            </w:pPr>
          </w:p>
        </w:tc>
        <w:tc>
          <w:tcPr>
            <w:tcW w:w="719" w:type="pct"/>
          </w:tcPr>
          <w:p w14:paraId="0C6F292B" w14:textId="1DCFE403" w:rsidR="008E4CFA" w:rsidRPr="007020E5" w:rsidRDefault="008E4CFA" w:rsidP="00182654">
            <w:pPr>
              <w:pStyle w:val="tabnorm1"/>
              <w:spacing w:before="40" w:after="40"/>
              <w:rPr>
                <w:rFonts w:asciiTheme="majorBidi" w:hAnsiTheme="majorBidi" w:cstheme="majorBidi"/>
              </w:rPr>
            </w:pPr>
          </w:p>
        </w:tc>
        <w:tc>
          <w:tcPr>
            <w:tcW w:w="1116" w:type="pct"/>
          </w:tcPr>
          <w:p w14:paraId="1F8B10D8"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1054" w:type="pct"/>
          </w:tcPr>
          <w:p w14:paraId="6C888B44"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366" w:type="pct"/>
            <w:shd w:val="clear" w:color="auto" w:fill="548DD4" w:themeFill="text2" w:themeFillTint="99"/>
          </w:tcPr>
          <w:p w14:paraId="516D97AC" w14:textId="7AD8DC4E"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689" w:type="pct"/>
            <w:shd w:val="clear" w:color="auto" w:fill="548DD4" w:themeFill="text2" w:themeFillTint="99"/>
          </w:tcPr>
          <w:p w14:paraId="7297B53F"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321" w:type="pct"/>
            <w:shd w:val="clear" w:color="auto" w:fill="548DD4" w:themeFill="text2" w:themeFillTint="99"/>
          </w:tcPr>
          <w:p w14:paraId="3511E71E" w14:textId="03CD35DB"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lang w:eastAsia="zh-CN"/>
              </w:rPr>
            </w:pPr>
          </w:p>
        </w:tc>
      </w:tr>
      <w:tr w:rsidR="008E4CFA" w:rsidRPr="007020E5" w14:paraId="49788389" w14:textId="77777777" w:rsidTr="006F0ED4">
        <w:tblPrEx>
          <w:tblCellMar>
            <w:left w:w="107" w:type="dxa"/>
            <w:right w:w="107" w:type="dxa"/>
          </w:tblCellMar>
        </w:tblPrEx>
        <w:tc>
          <w:tcPr>
            <w:tcW w:w="321" w:type="pct"/>
          </w:tcPr>
          <w:p w14:paraId="3B372857" w14:textId="77777777" w:rsidR="008E4CFA" w:rsidRPr="007020E5" w:rsidRDefault="008E4CFA" w:rsidP="00182654">
            <w:pPr>
              <w:pStyle w:val="Table11"/>
              <w:numPr>
                <w:ilvl w:val="0"/>
                <w:numId w:val="21"/>
              </w:numPr>
              <w:spacing w:before="40" w:after="40"/>
              <w:jc w:val="left"/>
              <w:rPr>
                <w:rFonts w:asciiTheme="majorBidi" w:hAnsiTheme="majorBidi" w:cstheme="majorBidi"/>
                <w:b w:val="0"/>
                <w:bCs w:val="0"/>
              </w:rPr>
            </w:pPr>
          </w:p>
        </w:tc>
        <w:tc>
          <w:tcPr>
            <w:tcW w:w="414" w:type="pct"/>
          </w:tcPr>
          <w:p w14:paraId="3B20A156" w14:textId="77777777" w:rsidR="008E4CFA" w:rsidRPr="007020E5" w:rsidRDefault="008E4CFA" w:rsidP="00182654">
            <w:pPr>
              <w:pStyle w:val="tabnorm1"/>
              <w:spacing w:before="40" w:after="40"/>
              <w:rPr>
                <w:rFonts w:asciiTheme="majorBidi" w:hAnsiTheme="majorBidi" w:cstheme="majorBidi"/>
              </w:rPr>
            </w:pPr>
          </w:p>
        </w:tc>
        <w:tc>
          <w:tcPr>
            <w:tcW w:w="719" w:type="pct"/>
          </w:tcPr>
          <w:p w14:paraId="4E135351" w14:textId="632C720F" w:rsidR="008E4CFA" w:rsidRPr="007020E5" w:rsidRDefault="008E4CFA" w:rsidP="00182654">
            <w:pPr>
              <w:pStyle w:val="tabnorm1"/>
              <w:spacing w:before="40" w:after="40"/>
              <w:rPr>
                <w:rFonts w:asciiTheme="majorBidi" w:hAnsiTheme="majorBidi" w:cstheme="majorBidi"/>
              </w:rPr>
            </w:pPr>
          </w:p>
        </w:tc>
        <w:tc>
          <w:tcPr>
            <w:tcW w:w="1116" w:type="pct"/>
          </w:tcPr>
          <w:p w14:paraId="56702FBA"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1B3D4F50"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3661DA10" w14:textId="4D5399BA"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4C4E0795"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28E3E297" w14:textId="411135E9"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r>
      <w:tr w:rsidR="008E4CFA" w:rsidRPr="007020E5" w14:paraId="6EB27C5E" w14:textId="77777777" w:rsidTr="006F0ED4">
        <w:tblPrEx>
          <w:tblCellMar>
            <w:left w:w="107" w:type="dxa"/>
            <w:right w:w="107" w:type="dxa"/>
          </w:tblCellMar>
        </w:tblPrEx>
        <w:tc>
          <w:tcPr>
            <w:tcW w:w="321" w:type="pct"/>
          </w:tcPr>
          <w:p w14:paraId="2F5AFFF4" w14:textId="77777777" w:rsidR="008E4CFA" w:rsidRPr="007020E5" w:rsidRDefault="008E4CFA" w:rsidP="00182654">
            <w:pPr>
              <w:pStyle w:val="Table11"/>
              <w:numPr>
                <w:ilvl w:val="0"/>
                <w:numId w:val="21"/>
              </w:numPr>
              <w:spacing w:before="40" w:after="40"/>
              <w:jc w:val="left"/>
              <w:rPr>
                <w:rFonts w:asciiTheme="majorBidi" w:hAnsiTheme="majorBidi" w:cstheme="majorBidi"/>
                <w:b w:val="0"/>
                <w:bCs w:val="0"/>
              </w:rPr>
            </w:pPr>
          </w:p>
        </w:tc>
        <w:tc>
          <w:tcPr>
            <w:tcW w:w="414" w:type="pct"/>
          </w:tcPr>
          <w:p w14:paraId="65CB2221" w14:textId="77777777" w:rsidR="008E4CFA" w:rsidRPr="007020E5" w:rsidRDefault="008E4CFA" w:rsidP="00182654">
            <w:pPr>
              <w:pStyle w:val="tabnorm1"/>
              <w:spacing w:before="40" w:after="40"/>
              <w:rPr>
                <w:rFonts w:asciiTheme="majorBidi" w:hAnsiTheme="majorBidi" w:cstheme="majorBidi"/>
              </w:rPr>
            </w:pPr>
          </w:p>
        </w:tc>
        <w:tc>
          <w:tcPr>
            <w:tcW w:w="719" w:type="pct"/>
          </w:tcPr>
          <w:p w14:paraId="5119FDAB" w14:textId="6DDA2BB1" w:rsidR="008E4CFA" w:rsidRPr="007020E5" w:rsidRDefault="008E4CFA" w:rsidP="00182654">
            <w:pPr>
              <w:pStyle w:val="tabnorm1"/>
              <w:spacing w:before="40" w:after="40"/>
              <w:rPr>
                <w:rFonts w:asciiTheme="majorBidi" w:hAnsiTheme="majorBidi" w:cstheme="majorBidi"/>
              </w:rPr>
            </w:pPr>
          </w:p>
        </w:tc>
        <w:tc>
          <w:tcPr>
            <w:tcW w:w="1116" w:type="pct"/>
          </w:tcPr>
          <w:p w14:paraId="6D2574A4"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347E9901"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4A4E5FA6" w14:textId="1A186244"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6C5AFC2B"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50F8AA84" w14:textId="6885B418"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r>
      <w:tr w:rsidR="008E4CFA" w:rsidRPr="007020E5" w14:paraId="0263C5A9" w14:textId="77777777" w:rsidTr="006F0ED4">
        <w:tblPrEx>
          <w:tblCellMar>
            <w:left w:w="107" w:type="dxa"/>
            <w:right w:w="107" w:type="dxa"/>
          </w:tblCellMar>
        </w:tblPrEx>
        <w:tc>
          <w:tcPr>
            <w:tcW w:w="321" w:type="pct"/>
          </w:tcPr>
          <w:p w14:paraId="505A0A00" w14:textId="77777777" w:rsidR="008E4CFA" w:rsidRPr="007020E5" w:rsidRDefault="008E4CFA" w:rsidP="00182654">
            <w:pPr>
              <w:pStyle w:val="Table11"/>
              <w:numPr>
                <w:ilvl w:val="0"/>
                <w:numId w:val="21"/>
              </w:numPr>
              <w:spacing w:before="40" w:after="40"/>
              <w:jc w:val="left"/>
              <w:rPr>
                <w:rFonts w:asciiTheme="majorBidi" w:hAnsiTheme="majorBidi" w:cstheme="majorBidi"/>
                <w:b w:val="0"/>
                <w:bCs w:val="0"/>
              </w:rPr>
            </w:pPr>
          </w:p>
        </w:tc>
        <w:tc>
          <w:tcPr>
            <w:tcW w:w="414" w:type="pct"/>
          </w:tcPr>
          <w:p w14:paraId="5AE95ED2" w14:textId="77777777" w:rsidR="008E4CFA" w:rsidRPr="007020E5" w:rsidRDefault="008E4CFA" w:rsidP="00182654">
            <w:pPr>
              <w:pStyle w:val="tabnorm1"/>
              <w:spacing w:before="40" w:after="40"/>
              <w:rPr>
                <w:rFonts w:asciiTheme="majorBidi" w:hAnsiTheme="majorBidi" w:cstheme="majorBidi"/>
              </w:rPr>
            </w:pPr>
          </w:p>
        </w:tc>
        <w:tc>
          <w:tcPr>
            <w:tcW w:w="719" w:type="pct"/>
          </w:tcPr>
          <w:p w14:paraId="293E728D" w14:textId="3CE93D81" w:rsidR="008E4CFA" w:rsidRPr="007020E5" w:rsidRDefault="008E4CFA" w:rsidP="00182654">
            <w:pPr>
              <w:pStyle w:val="tabnorm1"/>
              <w:spacing w:before="40" w:after="40"/>
              <w:rPr>
                <w:rFonts w:asciiTheme="majorBidi" w:hAnsiTheme="majorBidi" w:cstheme="majorBidi"/>
              </w:rPr>
            </w:pPr>
          </w:p>
        </w:tc>
        <w:tc>
          <w:tcPr>
            <w:tcW w:w="1116" w:type="pct"/>
          </w:tcPr>
          <w:p w14:paraId="5BBD48D0"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3117A9DA"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278FB4C9" w14:textId="77C08E15"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17533B44"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079F393E" w14:textId="7988FCB2"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r>
      <w:tr w:rsidR="008E4CFA" w:rsidRPr="007020E5" w14:paraId="1F04BC25" w14:textId="77777777" w:rsidTr="006F0ED4">
        <w:tblPrEx>
          <w:tblCellMar>
            <w:left w:w="107" w:type="dxa"/>
            <w:right w:w="107" w:type="dxa"/>
          </w:tblCellMar>
        </w:tblPrEx>
        <w:tc>
          <w:tcPr>
            <w:tcW w:w="321" w:type="pct"/>
          </w:tcPr>
          <w:p w14:paraId="48A29878" w14:textId="77777777" w:rsidR="008E4CFA" w:rsidRPr="007020E5" w:rsidRDefault="008E4CFA" w:rsidP="00182654">
            <w:pPr>
              <w:pStyle w:val="Table11"/>
              <w:numPr>
                <w:ilvl w:val="0"/>
                <w:numId w:val="21"/>
              </w:numPr>
              <w:spacing w:before="40" w:after="40"/>
              <w:jc w:val="left"/>
              <w:rPr>
                <w:rFonts w:asciiTheme="majorBidi" w:hAnsiTheme="majorBidi" w:cstheme="majorBidi"/>
                <w:b w:val="0"/>
                <w:bCs w:val="0"/>
              </w:rPr>
            </w:pPr>
          </w:p>
        </w:tc>
        <w:tc>
          <w:tcPr>
            <w:tcW w:w="414" w:type="pct"/>
          </w:tcPr>
          <w:p w14:paraId="5C3798D0" w14:textId="77777777" w:rsidR="008E4CFA" w:rsidRPr="007020E5" w:rsidRDefault="008E4CFA" w:rsidP="00182654">
            <w:pPr>
              <w:pStyle w:val="tabnorm1"/>
              <w:spacing w:before="40" w:after="40"/>
              <w:rPr>
                <w:rFonts w:asciiTheme="majorBidi" w:hAnsiTheme="majorBidi" w:cstheme="majorBidi"/>
              </w:rPr>
            </w:pPr>
          </w:p>
        </w:tc>
        <w:tc>
          <w:tcPr>
            <w:tcW w:w="719" w:type="pct"/>
          </w:tcPr>
          <w:p w14:paraId="20C016A7" w14:textId="45E779C7" w:rsidR="008E4CFA" w:rsidRPr="007020E5" w:rsidRDefault="008E4CFA" w:rsidP="00182654">
            <w:pPr>
              <w:pStyle w:val="tabnorm1"/>
              <w:spacing w:before="40" w:after="40"/>
              <w:rPr>
                <w:rFonts w:asciiTheme="majorBidi" w:hAnsiTheme="majorBidi" w:cstheme="majorBidi"/>
              </w:rPr>
            </w:pPr>
          </w:p>
        </w:tc>
        <w:tc>
          <w:tcPr>
            <w:tcW w:w="1116" w:type="pct"/>
          </w:tcPr>
          <w:p w14:paraId="0431D419"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520DE239"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4BFC507E" w14:textId="73DBCB29"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239A358D"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06A264E1" w14:textId="6F156A41"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r>
      <w:tr w:rsidR="008E4CFA" w:rsidRPr="007020E5" w14:paraId="672EA7C2" w14:textId="77777777" w:rsidTr="006F0ED4">
        <w:tblPrEx>
          <w:tblCellMar>
            <w:left w:w="107" w:type="dxa"/>
            <w:right w:w="107" w:type="dxa"/>
          </w:tblCellMar>
        </w:tblPrEx>
        <w:tc>
          <w:tcPr>
            <w:tcW w:w="321" w:type="pct"/>
          </w:tcPr>
          <w:p w14:paraId="13B297F5" w14:textId="77777777" w:rsidR="008E4CFA" w:rsidRPr="007020E5" w:rsidRDefault="008E4CFA" w:rsidP="00182654">
            <w:pPr>
              <w:pStyle w:val="Table11"/>
              <w:numPr>
                <w:ilvl w:val="0"/>
                <w:numId w:val="21"/>
              </w:numPr>
              <w:spacing w:before="40" w:after="40"/>
              <w:jc w:val="left"/>
              <w:rPr>
                <w:rFonts w:asciiTheme="majorBidi" w:hAnsiTheme="majorBidi" w:cstheme="majorBidi"/>
                <w:b w:val="0"/>
                <w:bCs w:val="0"/>
              </w:rPr>
            </w:pPr>
          </w:p>
        </w:tc>
        <w:tc>
          <w:tcPr>
            <w:tcW w:w="414" w:type="pct"/>
          </w:tcPr>
          <w:p w14:paraId="614E40B4" w14:textId="77777777" w:rsidR="008E4CFA" w:rsidRPr="007020E5" w:rsidRDefault="008E4CFA" w:rsidP="00182654">
            <w:pPr>
              <w:pStyle w:val="tabnorm1"/>
              <w:spacing w:before="40" w:after="40"/>
              <w:rPr>
                <w:rFonts w:asciiTheme="majorBidi" w:hAnsiTheme="majorBidi" w:cstheme="majorBidi"/>
              </w:rPr>
            </w:pPr>
          </w:p>
        </w:tc>
        <w:tc>
          <w:tcPr>
            <w:tcW w:w="719" w:type="pct"/>
          </w:tcPr>
          <w:p w14:paraId="457C548A" w14:textId="5BEE5561" w:rsidR="008E4CFA" w:rsidRPr="007020E5" w:rsidRDefault="008E4CFA" w:rsidP="00182654">
            <w:pPr>
              <w:pStyle w:val="tabnorm1"/>
              <w:spacing w:before="40" w:after="40"/>
              <w:rPr>
                <w:rFonts w:asciiTheme="majorBidi" w:hAnsiTheme="majorBidi" w:cstheme="majorBidi"/>
              </w:rPr>
            </w:pPr>
          </w:p>
        </w:tc>
        <w:tc>
          <w:tcPr>
            <w:tcW w:w="1116" w:type="pct"/>
          </w:tcPr>
          <w:p w14:paraId="4DC4175C"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6AEF81FA"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4D80C1B9" w14:textId="79AC8822"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595409B1"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76C10D78" w14:textId="6E053876"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r>
      <w:tr w:rsidR="008E4CFA" w:rsidRPr="007020E5" w14:paraId="30268383" w14:textId="77777777" w:rsidTr="006F0ED4">
        <w:tblPrEx>
          <w:tblCellMar>
            <w:left w:w="107" w:type="dxa"/>
            <w:right w:w="107" w:type="dxa"/>
          </w:tblCellMar>
        </w:tblPrEx>
        <w:tc>
          <w:tcPr>
            <w:tcW w:w="321" w:type="pct"/>
          </w:tcPr>
          <w:p w14:paraId="03E69E5D" w14:textId="77777777" w:rsidR="008E4CFA" w:rsidRPr="007020E5" w:rsidRDefault="008E4CFA" w:rsidP="00182654">
            <w:pPr>
              <w:pStyle w:val="Table11"/>
              <w:numPr>
                <w:ilvl w:val="0"/>
                <w:numId w:val="21"/>
              </w:numPr>
              <w:spacing w:before="40" w:after="40"/>
              <w:jc w:val="left"/>
              <w:rPr>
                <w:rFonts w:asciiTheme="majorBidi" w:hAnsiTheme="majorBidi" w:cstheme="majorBidi"/>
                <w:b w:val="0"/>
                <w:bCs w:val="0"/>
              </w:rPr>
            </w:pPr>
          </w:p>
        </w:tc>
        <w:tc>
          <w:tcPr>
            <w:tcW w:w="414" w:type="pct"/>
          </w:tcPr>
          <w:p w14:paraId="5116277F" w14:textId="77777777" w:rsidR="008E4CFA" w:rsidRPr="007020E5" w:rsidRDefault="008E4CFA" w:rsidP="00182654">
            <w:pPr>
              <w:pStyle w:val="tabnorm1"/>
              <w:spacing w:before="40" w:after="40"/>
              <w:rPr>
                <w:rFonts w:asciiTheme="majorBidi" w:hAnsiTheme="majorBidi" w:cstheme="majorBidi"/>
              </w:rPr>
            </w:pPr>
          </w:p>
        </w:tc>
        <w:tc>
          <w:tcPr>
            <w:tcW w:w="719" w:type="pct"/>
          </w:tcPr>
          <w:p w14:paraId="415603F1" w14:textId="12152AC3" w:rsidR="008E4CFA" w:rsidRPr="007020E5" w:rsidRDefault="008E4CFA" w:rsidP="00182654">
            <w:pPr>
              <w:pStyle w:val="tabnorm1"/>
              <w:spacing w:before="40" w:after="40"/>
              <w:rPr>
                <w:rFonts w:asciiTheme="majorBidi" w:hAnsiTheme="majorBidi" w:cstheme="majorBidi"/>
              </w:rPr>
            </w:pPr>
          </w:p>
        </w:tc>
        <w:tc>
          <w:tcPr>
            <w:tcW w:w="1116" w:type="pct"/>
          </w:tcPr>
          <w:p w14:paraId="1BE20A32"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7CFAEE1A"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64A02023" w14:textId="015A36F4"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361A9DEC" w14:textId="7777777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49ADEB3E" w14:textId="0804AAD7" w:rsidR="008E4CFA" w:rsidRPr="007020E5" w:rsidRDefault="008E4CFA" w:rsidP="00182654">
            <w:pPr>
              <w:pStyle w:val="Footer"/>
              <w:tabs>
                <w:tab w:val="clear" w:pos="4153"/>
                <w:tab w:val="clear" w:pos="8306"/>
              </w:tabs>
              <w:bidi w:val="0"/>
              <w:spacing w:before="40" w:after="40"/>
              <w:ind w:right="648"/>
              <w:rPr>
                <w:rFonts w:asciiTheme="majorBidi" w:hAnsiTheme="majorBidi" w:cstheme="majorBidi"/>
                <w:snapToGrid w:val="0"/>
              </w:rPr>
            </w:pPr>
          </w:p>
        </w:tc>
      </w:tr>
    </w:tbl>
    <w:p w14:paraId="50901833" w14:textId="7420393E" w:rsidR="00277CB9" w:rsidRDefault="00277CB9" w:rsidP="00277CB9">
      <w:pPr>
        <w:bidi w:val="0"/>
        <w:rPr>
          <w:rFonts w:asciiTheme="majorBidi" w:hAnsiTheme="majorBidi" w:cstheme="majorBidi"/>
        </w:rPr>
      </w:pPr>
    </w:p>
    <w:p w14:paraId="134104F9" w14:textId="49586F05" w:rsidR="00A43D41" w:rsidRDefault="00A43D41">
      <w:pPr>
        <w:bidi w:val="0"/>
        <w:rPr>
          <w:rFonts w:asciiTheme="majorBidi" w:hAnsiTheme="majorBidi" w:cstheme="majorBidi"/>
        </w:rPr>
      </w:pPr>
      <w:r>
        <w:rPr>
          <w:rFonts w:asciiTheme="majorBidi" w:hAnsiTheme="majorBidi" w:cstheme="majorBidi"/>
        </w:rPr>
        <w:br w:type="page"/>
      </w:r>
    </w:p>
    <w:p w14:paraId="60A7EF20" w14:textId="77777777" w:rsidR="00A43D41" w:rsidRDefault="00A43D41" w:rsidP="00A43D41">
      <w:pPr>
        <w:bidi w:val="0"/>
        <w:rPr>
          <w:rFonts w:asciiTheme="majorBidi" w:hAnsiTheme="majorBidi" w:cstheme="majorBidi"/>
        </w:rPr>
      </w:pPr>
    </w:p>
    <w:p w14:paraId="78623628" w14:textId="77777777" w:rsidR="00A43D41" w:rsidRDefault="00A43D41" w:rsidP="00A43D41">
      <w:pPr>
        <w:pStyle w:val="Heading2"/>
        <w:keepLines w:val="0"/>
        <w:numPr>
          <w:ilvl w:val="1"/>
          <w:numId w:val="20"/>
        </w:numPr>
        <w:tabs>
          <w:tab w:val="clear" w:pos="832"/>
        </w:tabs>
        <w:bidi w:val="0"/>
        <w:spacing w:before="360" w:after="120"/>
        <w:rPr>
          <w:rFonts w:asciiTheme="majorBidi" w:hAnsiTheme="majorBidi" w:cstheme="majorBidi"/>
        </w:rPr>
      </w:pPr>
      <w:bookmarkStart w:id="302" w:name="_Toc138111805"/>
      <w:bookmarkStart w:id="303" w:name="_Toc378136846"/>
      <w:bookmarkStart w:id="304" w:name="_Toc415996563"/>
      <w:bookmarkStart w:id="305" w:name="_Toc104044577"/>
      <w:bookmarkStart w:id="306" w:name="_Toc438089674"/>
      <w:r w:rsidRPr="007020E5">
        <w:rPr>
          <w:rFonts w:asciiTheme="majorBidi" w:hAnsiTheme="majorBidi" w:cstheme="majorBidi"/>
        </w:rPr>
        <w:t>[</w:t>
      </w:r>
      <w:r w:rsidRPr="007020E5">
        <w:rPr>
          <w:rFonts w:asciiTheme="majorBidi" w:hAnsiTheme="majorBidi" w:cstheme="majorBidi"/>
          <w:color w:val="548ED5"/>
        </w:rPr>
        <w:t xml:space="preserve">Test </w:t>
      </w:r>
      <w:r>
        <w:rPr>
          <w:rFonts w:asciiTheme="majorBidi" w:hAnsiTheme="majorBidi" w:cstheme="majorBidi"/>
          <w:color w:val="548ED5"/>
        </w:rPr>
        <w:t xml:space="preserve">Category </w:t>
      </w:r>
      <w:r w:rsidRPr="007020E5">
        <w:rPr>
          <w:rFonts w:asciiTheme="majorBidi" w:hAnsiTheme="majorBidi" w:cstheme="majorBidi"/>
          <w:color w:val="548ED5"/>
        </w:rPr>
        <w:t>Name</w:t>
      </w:r>
      <w:r w:rsidRPr="007020E5">
        <w:rPr>
          <w:rFonts w:asciiTheme="majorBidi" w:hAnsiTheme="majorBidi" w:cstheme="majorBidi"/>
        </w:rPr>
        <w:t>]</w:t>
      </w:r>
      <w:bookmarkEnd w:id="302"/>
    </w:p>
    <w:p w14:paraId="6AC4A533" w14:textId="77777777" w:rsidR="00A43D41" w:rsidRPr="00A43D41" w:rsidRDefault="00A43D41" w:rsidP="00A43D41">
      <w:pPr>
        <w:bidi w:val="0"/>
        <w:rPr>
          <w:rFonts w:asciiTheme="majorBidi" w:hAnsiTheme="majorBidi" w:cstheme="majorBidi"/>
          <w:i/>
          <w:iCs/>
          <w:color w:val="548ED5"/>
        </w:rPr>
      </w:pPr>
      <w:r w:rsidRPr="00A43D41">
        <w:rPr>
          <w:rFonts w:asciiTheme="majorBidi" w:hAnsiTheme="majorBidi" w:cstheme="majorBidi"/>
          <w:i/>
          <w:iCs/>
          <w:color w:val="548ED5"/>
        </w:rPr>
        <w:t>&lt;Give a name to the category in the title. Ex: System tests, Interface tests, etc. Give a short description of the test category&gt;</w:t>
      </w:r>
    </w:p>
    <w:p w14:paraId="15027B5C" w14:textId="77777777" w:rsidR="00A43D41" w:rsidRPr="007020E5" w:rsidRDefault="00A43D41" w:rsidP="00A43D41">
      <w:pPr>
        <w:bidi w:val="0"/>
        <w:rPr>
          <w:rFonts w:asciiTheme="majorBidi" w:hAnsiTheme="majorBidi" w:cstheme="majorBidi"/>
        </w:rPr>
      </w:pPr>
      <w:r w:rsidRPr="007020E5">
        <w:rPr>
          <w:rFonts w:asciiTheme="majorBidi" w:hAnsiTheme="majorBidi" w:cstheme="majorBidi"/>
        </w:rPr>
        <w:t xml:space="preserve">This section describes </w:t>
      </w:r>
      <w:r>
        <w:rPr>
          <w:rFonts w:asciiTheme="majorBidi" w:hAnsiTheme="majorBidi" w:cstheme="majorBidi"/>
        </w:rPr>
        <w:t>all tests to be done under this category</w:t>
      </w:r>
      <w:r w:rsidRPr="007020E5">
        <w:rPr>
          <w:rFonts w:asciiTheme="majorBidi" w:hAnsiTheme="majorBidi" w:cstheme="majorBidi"/>
        </w:rPr>
        <w:t>.</w:t>
      </w:r>
    </w:p>
    <w:p w14:paraId="6ACF2E1F" w14:textId="77777777" w:rsidR="008E4CFA" w:rsidRPr="008E4CFA" w:rsidRDefault="008E4CFA">
      <w:pPr>
        <w:pStyle w:val="Heading3"/>
        <w:numPr>
          <w:ilvl w:val="0"/>
          <w:numId w:val="0"/>
        </w:numPr>
        <w:ind w:left="1552"/>
        <w:pPrChange w:id="307" w:author="Micha Segev" w:date="2023-06-20T00:19:00Z">
          <w:pPr>
            <w:pStyle w:val="Heading3"/>
            <w:numPr>
              <w:ilvl w:val="0"/>
              <w:numId w:val="0"/>
            </w:numPr>
            <w:tabs>
              <w:tab w:val="clear" w:pos="1003"/>
            </w:tabs>
            <w:spacing w:before="240"/>
            <w:ind w:left="1552" w:hanging="262"/>
          </w:pPr>
        </w:pPrChange>
      </w:pPr>
    </w:p>
    <w:tbl>
      <w:tblPr>
        <w:tblW w:w="5319" w:type="pct"/>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80"/>
        <w:gridCol w:w="2222"/>
        <w:gridCol w:w="3449"/>
        <w:gridCol w:w="3257"/>
        <w:gridCol w:w="1131"/>
        <w:gridCol w:w="2129"/>
        <w:gridCol w:w="992"/>
      </w:tblGrid>
      <w:tr w:rsidR="006F0ED4" w:rsidRPr="007020E5" w14:paraId="7A101462" w14:textId="77777777" w:rsidTr="003A58D8">
        <w:trPr>
          <w:cantSplit/>
          <w:tblHeader/>
        </w:trPr>
        <w:tc>
          <w:tcPr>
            <w:tcW w:w="321" w:type="pct"/>
            <w:vMerge w:val="restart"/>
            <w:shd w:val="clear" w:color="auto" w:fill="C6D9F1" w:themeFill="text2" w:themeFillTint="33"/>
          </w:tcPr>
          <w:p w14:paraId="1B4EE930" w14:textId="77777777" w:rsidR="006F0ED4" w:rsidRPr="007020E5" w:rsidRDefault="006F0ED4" w:rsidP="003A58D8">
            <w:pPr>
              <w:pStyle w:val="text"/>
              <w:spacing w:before="40" w:after="40"/>
              <w:ind w:left="0"/>
              <w:jc w:val="left"/>
              <w:rPr>
                <w:rFonts w:asciiTheme="majorBidi" w:hAnsiTheme="majorBidi" w:cstheme="majorBidi"/>
                <w:b/>
                <w:bCs/>
                <w:lang w:val="en-GB" w:eastAsia="en-GB"/>
              </w:rPr>
            </w:pPr>
            <w:r w:rsidRPr="007020E5">
              <w:rPr>
                <w:rFonts w:asciiTheme="majorBidi" w:hAnsiTheme="majorBidi" w:cstheme="majorBidi"/>
                <w:b/>
                <w:bCs/>
                <w:lang w:val="en-GB" w:eastAsia="en-GB"/>
              </w:rPr>
              <w:t>Test ID</w:t>
            </w:r>
          </w:p>
        </w:tc>
        <w:tc>
          <w:tcPr>
            <w:tcW w:w="414" w:type="pct"/>
            <w:vMerge w:val="restart"/>
            <w:shd w:val="clear" w:color="auto" w:fill="C6D9F1" w:themeFill="text2" w:themeFillTint="33"/>
          </w:tcPr>
          <w:p w14:paraId="3D549621" w14:textId="77777777" w:rsidR="006F0ED4" w:rsidRDefault="006F0ED4" w:rsidP="003A58D8">
            <w:pPr>
              <w:pStyle w:val="text"/>
              <w:spacing w:before="40" w:after="40"/>
              <w:ind w:left="0"/>
              <w:jc w:val="left"/>
              <w:rPr>
                <w:rFonts w:asciiTheme="majorBidi" w:hAnsiTheme="majorBidi" w:cstheme="majorBidi"/>
                <w:b/>
                <w:bCs/>
                <w:lang w:val="en-GB" w:eastAsia="en-GB"/>
              </w:rPr>
            </w:pPr>
            <w:r>
              <w:rPr>
                <w:rFonts w:asciiTheme="majorBidi" w:hAnsiTheme="majorBidi" w:cstheme="majorBidi"/>
                <w:b/>
                <w:bCs/>
                <w:lang w:val="en-GB" w:eastAsia="en-GB"/>
              </w:rPr>
              <w:t>Req. #</w:t>
            </w:r>
          </w:p>
        </w:tc>
        <w:tc>
          <w:tcPr>
            <w:tcW w:w="719" w:type="pct"/>
            <w:vMerge w:val="restart"/>
            <w:shd w:val="clear" w:color="auto" w:fill="C6D9F1" w:themeFill="text2" w:themeFillTint="33"/>
          </w:tcPr>
          <w:p w14:paraId="71103299" w14:textId="77777777" w:rsidR="006F0ED4" w:rsidRDefault="006F0ED4" w:rsidP="003A58D8">
            <w:pPr>
              <w:pStyle w:val="text"/>
              <w:spacing w:before="40" w:after="40"/>
              <w:ind w:left="0"/>
              <w:jc w:val="left"/>
              <w:rPr>
                <w:rFonts w:asciiTheme="majorBidi" w:hAnsiTheme="majorBidi" w:cstheme="majorBidi"/>
                <w:b/>
                <w:bCs/>
                <w:lang w:val="en-GB" w:eastAsia="en-GB"/>
              </w:rPr>
            </w:pPr>
            <w:r>
              <w:rPr>
                <w:rFonts w:asciiTheme="majorBidi" w:hAnsiTheme="majorBidi" w:cstheme="majorBidi"/>
                <w:b/>
                <w:bCs/>
                <w:lang w:val="en-GB" w:eastAsia="en-GB"/>
              </w:rPr>
              <w:t>Test Name</w:t>
            </w:r>
          </w:p>
        </w:tc>
        <w:tc>
          <w:tcPr>
            <w:tcW w:w="1116" w:type="pct"/>
            <w:vMerge w:val="restart"/>
            <w:shd w:val="clear" w:color="auto" w:fill="C6D9F1" w:themeFill="text2" w:themeFillTint="33"/>
          </w:tcPr>
          <w:p w14:paraId="157203C8" w14:textId="77777777" w:rsidR="006F0ED4" w:rsidRDefault="006F0ED4" w:rsidP="003A58D8">
            <w:pPr>
              <w:pStyle w:val="text"/>
              <w:spacing w:before="40" w:after="40"/>
              <w:ind w:left="0"/>
              <w:jc w:val="left"/>
              <w:rPr>
                <w:rFonts w:asciiTheme="majorBidi" w:hAnsiTheme="majorBidi" w:cstheme="majorBidi"/>
                <w:b/>
                <w:bCs/>
                <w:lang w:val="en-GB" w:eastAsia="en-GB"/>
              </w:rPr>
            </w:pPr>
            <w:r>
              <w:rPr>
                <w:rFonts w:asciiTheme="majorBidi" w:hAnsiTheme="majorBidi" w:cstheme="majorBidi"/>
                <w:b/>
                <w:bCs/>
                <w:lang w:val="en-GB" w:eastAsia="en-GB"/>
              </w:rPr>
              <w:t>Test Steps</w:t>
            </w:r>
          </w:p>
        </w:tc>
        <w:tc>
          <w:tcPr>
            <w:tcW w:w="1054" w:type="pct"/>
            <w:vMerge w:val="restart"/>
            <w:shd w:val="clear" w:color="auto" w:fill="C6D9F1" w:themeFill="text2" w:themeFillTint="33"/>
          </w:tcPr>
          <w:p w14:paraId="5207CE38" w14:textId="77777777" w:rsidR="006F0ED4" w:rsidRPr="007020E5" w:rsidRDefault="006F0ED4" w:rsidP="003A58D8">
            <w:pPr>
              <w:pStyle w:val="text"/>
              <w:spacing w:before="40" w:after="40"/>
              <w:ind w:left="0"/>
              <w:jc w:val="left"/>
              <w:rPr>
                <w:rFonts w:asciiTheme="majorBidi" w:hAnsiTheme="majorBidi" w:cstheme="majorBidi"/>
                <w:b/>
                <w:bCs/>
                <w:lang w:val="en-GB" w:eastAsia="en-GB"/>
              </w:rPr>
            </w:pPr>
            <w:r w:rsidRPr="007020E5">
              <w:rPr>
                <w:rFonts w:asciiTheme="majorBidi" w:hAnsiTheme="majorBidi" w:cstheme="majorBidi"/>
                <w:b/>
                <w:bCs/>
                <w:lang w:val="en-GB" w:eastAsia="en-GB"/>
              </w:rPr>
              <w:t>Expected Results</w:t>
            </w:r>
          </w:p>
        </w:tc>
        <w:tc>
          <w:tcPr>
            <w:tcW w:w="1376" w:type="pct"/>
            <w:gridSpan w:val="3"/>
            <w:shd w:val="clear" w:color="auto" w:fill="C6D9F1" w:themeFill="text2" w:themeFillTint="33"/>
          </w:tcPr>
          <w:p w14:paraId="107F2DE3" w14:textId="77777777" w:rsidR="006F0ED4" w:rsidRPr="001F4C4D" w:rsidRDefault="006F0ED4" w:rsidP="003A58D8">
            <w:pPr>
              <w:pStyle w:val="text"/>
              <w:spacing w:before="40" w:after="40"/>
              <w:ind w:left="0"/>
              <w:jc w:val="center"/>
              <w:rPr>
                <w:rFonts w:asciiTheme="majorBidi" w:hAnsiTheme="majorBidi" w:cstheme="majorBidi"/>
                <w:b/>
                <w:bCs/>
                <w:i/>
                <w:iCs/>
                <w:lang w:val="en-GB" w:eastAsia="en-GB"/>
              </w:rPr>
            </w:pPr>
            <w:r w:rsidRPr="001F4C4D">
              <w:rPr>
                <w:rFonts w:asciiTheme="majorBidi" w:hAnsiTheme="majorBidi" w:cstheme="majorBidi"/>
                <w:b/>
                <w:bCs/>
                <w:i/>
                <w:iCs/>
                <w:lang w:val="en-GB" w:eastAsia="en-GB"/>
              </w:rPr>
              <w:t>To be filled in the STR stage</w:t>
            </w:r>
          </w:p>
        </w:tc>
      </w:tr>
      <w:tr w:rsidR="006F0ED4" w:rsidRPr="007020E5" w14:paraId="5B9F7038" w14:textId="77777777" w:rsidTr="003A58D8">
        <w:trPr>
          <w:cantSplit/>
          <w:tblHeader/>
        </w:trPr>
        <w:tc>
          <w:tcPr>
            <w:tcW w:w="321" w:type="pct"/>
            <w:vMerge/>
            <w:shd w:val="clear" w:color="auto" w:fill="C6D9F1" w:themeFill="text2" w:themeFillTint="33"/>
          </w:tcPr>
          <w:p w14:paraId="55EAF946" w14:textId="77777777" w:rsidR="006F0ED4" w:rsidRPr="007020E5" w:rsidRDefault="006F0ED4" w:rsidP="003A58D8">
            <w:pPr>
              <w:pStyle w:val="text"/>
              <w:spacing w:before="40" w:after="40"/>
              <w:ind w:left="0"/>
              <w:jc w:val="left"/>
              <w:rPr>
                <w:rFonts w:asciiTheme="majorBidi" w:hAnsiTheme="majorBidi" w:cstheme="majorBidi"/>
                <w:b/>
                <w:bCs/>
                <w:lang w:val="en-GB" w:eastAsia="en-GB"/>
              </w:rPr>
            </w:pPr>
          </w:p>
        </w:tc>
        <w:tc>
          <w:tcPr>
            <w:tcW w:w="414" w:type="pct"/>
            <w:vMerge/>
            <w:shd w:val="clear" w:color="auto" w:fill="C6D9F1" w:themeFill="text2" w:themeFillTint="33"/>
          </w:tcPr>
          <w:p w14:paraId="3269CE11" w14:textId="77777777" w:rsidR="006F0ED4" w:rsidRDefault="006F0ED4" w:rsidP="003A58D8">
            <w:pPr>
              <w:pStyle w:val="text"/>
              <w:spacing w:before="40" w:after="40"/>
              <w:ind w:left="0"/>
              <w:jc w:val="left"/>
              <w:rPr>
                <w:rFonts w:asciiTheme="majorBidi" w:hAnsiTheme="majorBidi" w:cstheme="majorBidi"/>
                <w:b/>
                <w:bCs/>
                <w:lang w:val="en-GB" w:eastAsia="en-GB"/>
              </w:rPr>
            </w:pPr>
          </w:p>
        </w:tc>
        <w:tc>
          <w:tcPr>
            <w:tcW w:w="719" w:type="pct"/>
            <w:vMerge/>
            <w:shd w:val="clear" w:color="auto" w:fill="C6D9F1" w:themeFill="text2" w:themeFillTint="33"/>
          </w:tcPr>
          <w:p w14:paraId="201341A3" w14:textId="77777777" w:rsidR="006F0ED4" w:rsidRPr="007020E5" w:rsidRDefault="006F0ED4" w:rsidP="003A58D8">
            <w:pPr>
              <w:pStyle w:val="text"/>
              <w:spacing w:before="40" w:after="40"/>
              <w:ind w:left="0"/>
              <w:jc w:val="left"/>
              <w:rPr>
                <w:rFonts w:asciiTheme="majorBidi" w:hAnsiTheme="majorBidi" w:cstheme="majorBidi"/>
                <w:b/>
                <w:bCs/>
                <w:lang w:val="en-GB" w:eastAsia="en-GB"/>
              </w:rPr>
            </w:pPr>
          </w:p>
        </w:tc>
        <w:tc>
          <w:tcPr>
            <w:tcW w:w="1116" w:type="pct"/>
            <w:vMerge/>
            <w:shd w:val="clear" w:color="auto" w:fill="C6D9F1" w:themeFill="text2" w:themeFillTint="33"/>
          </w:tcPr>
          <w:p w14:paraId="1DC9CD6E" w14:textId="77777777" w:rsidR="006F0ED4" w:rsidRPr="007020E5" w:rsidRDefault="006F0ED4" w:rsidP="003A58D8">
            <w:pPr>
              <w:pStyle w:val="text"/>
              <w:spacing w:before="40" w:after="40"/>
              <w:ind w:left="0"/>
              <w:jc w:val="left"/>
              <w:rPr>
                <w:rFonts w:asciiTheme="majorBidi" w:hAnsiTheme="majorBidi" w:cstheme="majorBidi"/>
                <w:b/>
                <w:bCs/>
                <w:lang w:val="en-GB" w:eastAsia="en-GB"/>
              </w:rPr>
            </w:pPr>
          </w:p>
        </w:tc>
        <w:tc>
          <w:tcPr>
            <w:tcW w:w="1054" w:type="pct"/>
            <w:vMerge/>
            <w:shd w:val="clear" w:color="auto" w:fill="C6D9F1" w:themeFill="text2" w:themeFillTint="33"/>
          </w:tcPr>
          <w:p w14:paraId="61DAA5D0" w14:textId="77777777" w:rsidR="006F0ED4" w:rsidRDefault="006F0ED4" w:rsidP="003A58D8">
            <w:pPr>
              <w:pStyle w:val="text"/>
              <w:spacing w:before="40" w:after="40"/>
              <w:ind w:left="0"/>
              <w:jc w:val="left"/>
              <w:rPr>
                <w:rFonts w:asciiTheme="majorBidi" w:hAnsiTheme="majorBidi" w:cstheme="majorBidi"/>
                <w:b/>
                <w:bCs/>
                <w:lang w:val="en-GB" w:eastAsia="en-GB"/>
              </w:rPr>
            </w:pPr>
          </w:p>
        </w:tc>
        <w:tc>
          <w:tcPr>
            <w:tcW w:w="366" w:type="pct"/>
            <w:shd w:val="clear" w:color="auto" w:fill="C6D9F1" w:themeFill="text2" w:themeFillTint="33"/>
          </w:tcPr>
          <w:p w14:paraId="1C1806E3" w14:textId="77777777" w:rsidR="006F0ED4" w:rsidRDefault="006F0ED4" w:rsidP="003A58D8">
            <w:pPr>
              <w:pStyle w:val="text"/>
              <w:spacing w:before="40" w:after="40"/>
              <w:ind w:left="0"/>
              <w:jc w:val="left"/>
              <w:rPr>
                <w:rFonts w:asciiTheme="majorBidi" w:hAnsiTheme="majorBidi" w:cstheme="majorBidi"/>
                <w:b/>
                <w:bCs/>
                <w:lang w:val="en-GB" w:eastAsia="en-GB"/>
              </w:rPr>
            </w:pPr>
            <w:r>
              <w:rPr>
                <w:rFonts w:asciiTheme="majorBidi" w:hAnsiTheme="majorBidi" w:cstheme="majorBidi"/>
                <w:b/>
                <w:bCs/>
                <w:lang w:val="en-GB" w:eastAsia="en-GB"/>
              </w:rPr>
              <w:t>Pass/Fail</w:t>
            </w:r>
          </w:p>
        </w:tc>
        <w:tc>
          <w:tcPr>
            <w:tcW w:w="689" w:type="pct"/>
            <w:shd w:val="clear" w:color="auto" w:fill="C6D9F1" w:themeFill="text2" w:themeFillTint="33"/>
          </w:tcPr>
          <w:p w14:paraId="60CD02A3" w14:textId="77777777" w:rsidR="006F0ED4" w:rsidRDefault="006F0ED4" w:rsidP="003A58D8">
            <w:pPr>
              <w:pStyle w:val="text"/>
              <w:spacing w:before="40" w:after="40"/>
              <w:ind w:left="0"/>
              <w:jc w:val="left"/>
              <w:rPr>
                <w:rFonts w:asciiTheme="majorBidi" w:hAnsiTheme="majorBidi" w:cstheme="majorBidi"/>
                <w:b/>
                <w:bCs/>
                <w:lang w:val="en-GB" w:eastAsia="en-GB"/>
              </w:rPr>
            </w:pPr>
            <w:r>
              <w:rPr>
                <w:rFonts w:asciiTheme="majorBidi" w:hAnsiTheme="majorBidi" w:cstheme="majorBidi"/>
                <w:b/>
                <w:bCs/>
                <w:lang w:val="en-GB" w:eastAsia="en-GB"/>
              </w:rPr>
              <w:t>Failure Description</w:t>
            </w:r>
          </w:p>
        </w:tc>
        <w:tc>
          <w:tcPr>
            <w:tcW w:w="321" w:type="pct"/>
            <w:shd w:val="clear" w:color="auto" w:fill="C6D9F1" w:themeFill="text2" w:themeFillTint="33"/>
          </w:tcPr>
          <w:p w14:paraId="33EB0EB1" w14:textId="5401AF9E" w:rsidR="006F0ED4" w:rsidRPr="007020E5" w:rsidRDefault="00593D10" w:rsidP="003A58D8">
            <w:pPr>
              <w:pStyle w:val="text"/>
              <w:spacing w:before="40" w:after="40"/>
              <w:ind w:left="0"/>
              <w:jc w:val="left"/>
              <w:rPr>
                <w:rFonts w:asciiTheme="majorBidi" w:hAnsiTheme="majorBidi" w:cstheme="majorBidi"/>
                <w:b/>
                <w:bCs/>
                <w:lang w:val="en-GB" w:eastAsia="en-GB"/>
              </w:rPr>
            </w:pPr>
            <w:r>
              <w:rPr>
                <w:rFonts w:asciiTheme="majorBidi" w:hAnsiTheme="majorBidi" w:cstheme="majorBidi"/>
                <w:b/>
                <w:bCs/>
                <w:lang w:val="en-GB" w:eastAsia="en-GB"/>
              </w:rPr>
              <w:t>Bug</w:t>
            </w:r>
            <w:r w:rsidR="006F0ED4">
              <w:rPr>
                <w:rFonts w:asciiTheme="majorBidi" w:hAnsiTheme="majorBidi" w:cstheme="majorBidi"/>
                <w:b/>
                <w:bCs/>
                <w:lang w:val="en-GB" w:eastAsia="en-GB"/>
              </w:rPr>
              <w:t xml:space="preserve"> #</w:t>
            </w:r>
          </w:p>
        </w:tc>
      </w:tr>
      <w:tr w:rsidR="006F0ED4" w:rsidRPr="007020E5" w14:paraId="3AD84AB2" w14:textId="77777777" w:rsidTr="003A58D8">
        <w:tblPrEx>
          <w:tblCellMar>
            <w:left w:w="107" w:type="dxa"/>
            <w:right w:w="107" w:type="dxa"/>
          </w:tblCellMar>
        </w:tblPrEx>
        <w:tc>
          <w:tcPr>
            <w:tcW w:w="321" w:type="pct"/>
          </w:tcPr>
          <w:p w14:paraId="0EA0FEF8" w14:textId="77777777" w:rsidR="006F0ED4" w:rsidRPr="007020E5" w:rsidRDefault="006F0ED4" w:rsidP="003A58D8">
            <w:pPr>
              <w:pStyle w:val="Table11"/>
              <w:numPr>
                <w:ilvl w:val="0"/>
                <w:numId w:val="21"/>
              </w:numPr>
              <w:spacing w:before="40" w:after="40"/>
              <w:jc w:val="left"/>
              <w:rPr>
                <w:rFonts w:asciiTheme="majorBidi" w:hAnsiTheme="majorBidi" w:cstheme="majorBidi"/>
                <w:b w:val="0"/>
                <w:bCs w:val="0"/>
              </w:rPr>
            </w:pPr>
          </w:p>
        </w:tc>
        <w:tc>
          <w:tcPr>
            <w:tcW w:w="414" w:type="pct"/>
          </w:tcPr>
          <w:p w14:paraId="516235C7" w14:textId="77777777" w:rsidR="006F0ED4" w:rsidRPr="007020E5" w:rsidRDefault="006F0ED4" w:rsidP="003A58D8">
            <w:pPr>
              <w:pStyle w:val="tabnorm1"/>
              <w:spacing w:before="40" w:after="40"/>
              <w:rPr>
                <w:rFonts w:asciiTheme="majorBidi" w:hAnsiTheme="majorBidi" w:cstheme="majorBidi"/>
              </w:rPr>
            </w:pPr>
          </w:p>
        </w:tc>
        <w:tc>
          <w:tcPr>
            <w:tcW w:w="719" w:type="pct"/>
          </w:tcPr>
          <w:p w14:paraId="3FB5EA49" w14:textId="77777777" w:rsidR="006F0ED4" w:rsidRPr="007020E5" w:rsidRDefault="006F0ED4" w:rsidP="003A58D8">
            <w:pPr>
              <w:pStyle w:val="tabnorm1"/>
              <w:spacing w:before="40" w:after="40"/>
              <w:rPr>
                <w:rFonts w:asciiTheme="majorBidi" w:hAnsiTheme="majorBidi" w:cstheme="majorBidi"/>
              </w:rPr>
            </w:pPr>
          </w:p>
        </w:tc>
        <w:tc>
          <w:tcPr>
            <w:tcW w:w="1116" w:type="pct"/>
          </w:tcPr>
          <w:p w14:paraId="40E9C7F0"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63A81EB9"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43AF858F"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3FA39D6F"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02DB870A"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r>
      <w:tr w:rsidR="006F0ED4" w:rsidRPr="007020E5" w14:paraId="0D808469" w14:textId="77777777" w:rsidTr="003A58D8">
        <w:tblPrEx>
          <w:tblCellMar>
            <w:left w:w="107" w:type="dxa"/>
            <w:right w:w="107" w:type="dxa"/>
          </w:tblCellMar>
        </w:tblPrEx>
        <w:tc>
          <w:tcPr>
            <w:tcW w:w="321" w:type="pct"/>
          </w:tcPr>
          <w:p w14:paraId="16B6741F" w14:textId="77777777" w:rsidR="006F0ED4" w:rsidRPr="007020E5" w:rsidRDefault="006F0ED4" w:rsidP="003A58D8">
            <w:pPr>
              <w:pStyle w:val="Table11"/>
              <w:numPr>
                <w:ilvl w:val="0"/>
                <w:numId w:val="21"/>
              </w:numPr>
              <w:spacing w:before="40" w:after="40"/>
              <w:jc w:val="left"/>
              <w:rPr>
                <w:rFonts w:asciiTheme="majorBidi" w:hAnsiTheme="majorBidi" w:cstheme="majorBidi"/>
                <w:b w:val="0"/>
                <w:bCs w:val="0"/>
              </w:rPr>
            </w:pPr>
          </w:p>
        </w:tc>
        <w:tc>
          <w:tcPr>
            <w:tcW w:w="414" w:type="pct"/>
          </w:tcPr>
          <w:p w14:paraId="7091917D" w14:textId="77777777" w:rsidR="006F0ED4" w:rsidRPr="007020E5" w:rsidRDefault="006F0ED4" w:rsidP="003A58D8">
            <w:pPr>
              <w:pStyle w:val="tabnorm1"/>
              <w:spacing w:before="40" w:after="40"/>
              <w:rPr>
                <w:rFonts w:asciiTheme="majorBidi" w:hAnsiTheme="majorBidi" w:cstheme="majorBidi"/>
              </w:rPr>
            </w:pPr>
          </w:p>
        </w:tc>
        <w:tc>
          <w:tcPr>
            <w:tcW w:w="719" w:type="pct"/>
          </w:tcPr>
          <w:p w14:paraId="1B876C83" w14:textId="77777777" w:rsidR="006F0ED4" w:rsidRPr="007020E5" w:rsidRDefault="006F0ED4" w:rsidP="003A58D8">
            <w:pPr>
              <w:pStyle w:val="tabnorm1"/>
              <w:spacing w:before="40" w:after="40"/>
              <w:rPr>
                <w:rFonts w:asciiTheme="majorBidi" w:hAnsiTheme="majorBidi" w:cstheme="majorBidi"/>
              </w:rPr>
            </w:pPr>
          </w:p>
        </w:tc>
        <w:tc>
          <w:tcPr>
            <w:tcW w:w="1116" w:type="pct"/>
          </w:tcPr>
          <w:p w14:paraId="355A9A0F"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6FD4FB53"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58BAA31A"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0B0FF158"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7DAA68B9"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r>
      <w:tr w:rsidR="006F0ED4" w:rsidRPr="007020E5" w14:paraId="44ABB5C2" w14:textId="77777777" w:rsidTr="003A58D8">
        <w:tblPrEx>
          <w:tblCellMar>
            <w:left w:w="107" w:type="dxa"/>
            <w:right w:w="107" w:type="dxa"/>
          </w:tblCellMar>
        </w:tblPrEx>
        <w:tc>
          <w:tcPr>
            <w:tcW w:w="321" w:type="pct"/>
          </w:tcPr>
          <w:p w14:paraId="166465B9" w14:textId="77777777" w:rsidR="006F0ED4" w:rsidRPr="007020E5" w:rsidRDefault="006F0ED4" w:rsidP="003A58D8">
            <w:pPr>
              <w:pStyle w:val="Table11"/>
              <w:numPr>
                <w:ilvl w:val="0"/>
                <w:numId w:val="21"/>
              </w:numPr>
              <w:spacing w:before="40" w:after="40"/>
              <w:jc w:val="left"/>
              <w:rPr>
                <w:rFonts w:asciiTheme="majorBidi" w:hAnsiTheme="majorBidi" w:cstheme="majorBidi"/>
                <w:b w:val="0"/>
                <w:bCs w:val="0"/>
              </w:rPr>
            </w:pPr>
          </w:p>
        </w:tc>
        <w:tc>
          <w:tcPr>
            <w:tcW w:w="414" w:type="pct"/>
          </w:tcPr>
          <w:p w14:paraId="249F18D0" w14:textId="77777777" w:rsidR="006F0ED4" w:rsidRPr="007020E5" w:rsidRDefault="006F0ED4" w:rsidP="003A58D8">
            <w:pPr>
              <w:pStyle w:val="tabnorm1"/>
              <w:spacing w:before="40" w:after="40"/>
              <w:rPr>
                <w:rFonts w:asciiTheme="majorBidi" w:hAnsiTheme="majorBidi" w:cstheme="majorBidi"/>
                <w:lang w:eastAsia="zh-CN"/>
              </w:rPr>
            </w:pPr>
          </w:p>
        </w:tc>
        <w:tc>
          <w:tcPr>
            <w:tcW w:w="719" w:type="pct"/>
          </w:tcPr>
          <w:p w14:paraId="0687BCA8" w14:textId="77777777" w:rsidR="006F0ED4" w:rsidRPr="007020E5" w:rsidRDefault="006F0ED4" w:rsidP="003A58D8">
            <w:pPr>
              <w:pStyle w:val="tabnorm1"/>
              <w:spacing w:before="40" w:after="40"/>
              <w:rPr>
                <w:rFonts w:asciiTheme="majorBidi" w:hAnsiTheme="majorBidi" w:cstheme="majorBidi"/>
                <w:lang w:eastAsia="zh-CN"/>
              </w:rPr>
            </w:pPr>
          </w:p>
        </w:tc>
        <w:tc>
          <w:tcPr>
            <w:tcW w:w="1116" w:type="pct"/>
          </w:tcPr>
          <w:p w14:paraId="205D2B63"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1054" w:type="pct"/>
          </w:tcPr>
          <w:p w14:paraId="31562AD7"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366" w:type="pct"/>
            <w:shd w:val="clear" w:color="auto" w:fill="548DD4" w:themeFill="text2" w:themeFillTint="99"/>
          </w:tcPr>
          <w:p w14:paraId="51B64495"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689" w:type="pct"/>
            <w:shd w:val="clear" w:color="auto" w:fill="548DD4" w:themeFill="text2" w:themeFillTint="99"/>
          </w:tcPr>
          <w:p w14:paraId="5871F719"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321" w:type="pct"/>
            <w:shd w:val="clear" w:color="auto" w:fill="548DD4" w:themeFill="text2" w:themeFillTint="99"/>
          </w:tcPr>
          <w:p w14:paraId="2721544C"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lang w:eastAsia="zh-CN"/>
              </w:rPr>
            </w:pPr>
          </w:p>
        </w:tc>
      </w:tr>
      <w:tr w:rsidR="006F0ED4" w:rsidRPr="007020E5" w14:paraId="5EB11811" w14:textId="77777777" w:rsidTr="003A58D8">
        <w:tblPrEx>
          <w:tblCellMar>
            <w:left w:w="107" w:type="dxa"/>
            <w:right w:w="107" w:type="dxa"/>
          </w:tblCellMar>
        </w:tblPrEx>
        <w:tc>
          <w:tcPr>
            <w:tcW w:w="321" w:type="pct"/>
          </w:tcPr>
          <w:p w14:paraId="0A68BEA1" w14:textId="77777777" w:rsidR="006F0ED4" w:rsidRPr="007020E5" w:rsidRDefault="006F0ED4" w:rsidP="003A58D8">
            <w:pPr>
              <w:pStyle w:val="Table11"/>
              <w:numPr>
                <w:ilvl w:val="0"/>
                <w:numId w:val="21"/>
              </w:numPr>
              <w:spacing w:before="40" w:after="40"/>
              <w:jc w:val="left"/>
              <w:rPr>
                <w:rFonts w:asciiTheme="majorBidi" w:hAnsiTheme="majorBidi" w:cstheme="majorBidi"/>
                <w:b w:val="0"/>
                <w:bCs w:val="0"/>
              </w:rPr>
            </w:pPr>
          </w:p>
        </w:tc>
        <w:tc>
          <w:tcPr>
            <w:tcW w:w="414" w:type="pct"/>
          </w:tcPr>
          <w:p w14:paraId="6F65D039" w14:textId="77777777" w:rsidR="006F0ED4" w:rsidRPr="007020E5" w:rsidRDefault="006F0ED4" w:rsidP="003A58D8">
            <w:pPr>
              <w:pStyle w:val="tabnorm1"/>
              <w:spacing w:before="40" w:after="40"/>
              <w:rPr>
                <w:rFonts w:asciiTheme="majorBidi" w:hAnsiTheme="majorBidi" w:cstheme="majorBidi"/>
              </w:rPr>
            </w:pPr>
          </w:p>
        </w:tc>
        <w:tc>
          <w:tcPr>
            <w:tcW w:w="719" w:type="pct"/>
          </w:tcPr>
          <w:p w14:paraId="2FF1FB37" w14:textId="77777777" w:rsidR="006F0ED4" w:rsidRPr="007020E5" w:rsidRDefault="006F0ED4" w:rsidP="003A58D8">
            <w:pPr>
              <w:pStyle w:val="tabnorm1"/>
              <w:spacing w:before="40" w:after="40"/>
              <w:rPr>
                <w:rFonts w:asciiTheme="majorBidi" w:hAnsiTheme="majorBidi" w:cstheme="majorBidi"/>
              </w:rPr>
            </w:pPr>
          </w:p>
        </w:tc>
        <w:tc>
          <w:tcPr>
            <w:tcW w:w="1116" w:type="pct"/>
          </w:tcPr>
          <w:p w14:paraId="713F4505"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2347BB11"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11E04489"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63B1E893"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3B344112"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r>
      <w:tr w:rsidR="006F0ED4" w:rsidRPr="007020E5" w14:paraId="28C69F39" w14:textId="77777777" w:rsidTr="003A58D8">
        <w:tblPrEx>
          <w:tblCellMar>
            <w:left w:w="107" w:type="dxa"/>
            <w:right w:w="107" w:type="dxa"/>
          </w:tblCellMar>
        </w:tblPrEx>
        <w:tc>
          <w:tcPr>
            <w:tcW w:w="321" w:type="pct"/>
          </w:tcPr>
          <w:p w14:paraId="4AF53DC9" w14:textId="77777777" w:rsidR="006F0ED4" w:rsidRPr="007020E5" w:rsidRDefault="006F0ED4" w:rsidP="003A58D8">
            <w:pPr>
              <w:pStyle w:val="Table11"/>
              <w:numPr>
                <w:ilvl w:val="0"/>
                <w:numId w:val="21"/>
              </w:numPr>
              <w:spacing w:before="40" w:after="40"/>
              <w:jc w:val="left"/>
              <w:rPr>
                <w:rFonts w:asciiTheme="majorBidi" w:hAnsiTheme="majorBidi" w:cstheme="majorBidi"/>
                <w:b w:val="0"/>
                <w:bCs w:val="0"/>
              </w:rPr>
            </w:pPr>
          </w:p>
        </w:tc>
        <w:tc>
          <w:tcPr>
            <w:tcW w:w="414" w:type="pct"/>
          </w:tcPr>
          <w:p w14:paraId="3D501A4B" w14:textId="77777777" w:rsidR="006F0ED4" w:rsidRPr="007020E5" w:rsidRDefault="006F0ED4" w:rsidP="003A58D8">
            <w:pPr>
              <w:pStyle w:val="tabnorm1"/>
              <w:spacing w:before="40" w:after="40"/>
              <w:rPr>
                <w:rFonts w:asciiTheme="majorBidi" w:hAnsiTheme="majorBidi" w:cstheme="majorBidi"/>
              </w:rPr>
            </w:pPr>
          </w:p>
        </w:tc>
        <w:tc>
          <w:tcPr>
            <w:tcW w:w="719" w:type="pct"/>
          </w:tcPr>
          <w:p w14:paraId="450D73A8" w14:textId="77777777" w:rsidR="006F0ED4" w:rsidRPr="007020E5" w:rsidRDefault="006F0ED4" w:rsidP="003A58D8">
            <w:pPr>
              <w:pStyle w:val="tabnorm1"/>
              <w:spacing w:before="40" w:after="40"/>
              <w:rPr>
                <w:rFonts w:asciiTheme="majorBidi" w:hAnsiTheme="majorBidi" w:cstheme="majorBidi"/>
              </w:rPr>
            </w:pPr>
          </w:p>
        </w:tc>
        <w:tc>
          <w:tcPr>
            <w:tcW w:w="1116" w:type="pct"/>
          </w:tcPr>
          <w:p w14:paraId="301AC7A7"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1054" w:type="pct"/>
          </w:tcPr>
          <w:p w14:paraId="0E6A206C"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366" w:type="pct"/>
            <w:shd w:val="clear" w:color="auto" w:fill="548DD4" w:themeFill="text2" w:themeFillTint="99"/>
          </w:tcPr>
          <w:p w14:paraId="186A7F0B"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689" w:type="pct"/>
            <w:shd w:val="clear" w:color="auto" w:fill="548DD4" w:themeFill="text2" w:themeFillTint="99"/>
          </w:tcPr>
          <w:p w14:paraId="48987820"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lang w:eastAsia="zh-CN"/>
              </w:rPr>
            </w:pPr>
          </w:p>
        </w:tc>
        <w:tc>
          <w:tcPr>
            <w:tcW w:w="321" w:type="pct"/>
            <w:shd w:val="clear" w:color="auto" w:fill="548DD4" w:themeFill="text2" w:themeFillTint="99"/>
          </w:tcPr>
          <w:p w14:paraId="1C454722"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lang w:eastAsia="zh-CN"/>
              </w:rPr>
            </w:pPr>
          </w:p>
        </w:tc>
      </w:tr>
      <w:tr w:rsidR="006F0ED4" w:rsidRPr="007020E5" w14:paraId="6216FA96" w14:textId="77777777" w:rsidTr="003A58D8">
        <w:tblPrEx>
          <w:tblCellMar>
            <w:left w:w="107" w:type="dxa"/>
            <w:right w:w="107" w:type="dxa"/>
          </w:tblCellMar>
        </w:tblPrEx>
        <w:tc>
          <w:tcPr>
            <w:tcW w:w="321" w:type="pct"/>
          </w:tcPr>
          <w:p w14:paraId="66D70633" w14:textId="77777777" w:rsidR="006F0ED4" w:rsidRPr="007020E5" w:rsidRDefault="006F0ED4" w:rsidP="003A58D8">
            <w:pPr>
              <w:pStyle w:val="Table11"/>
              <w:numPr>
                <w:ilvl w:val="0"/>
                <w:numId w:val="21"/>
              </w:numPr>
              <w:spacing w:before="40" w:after="40"/>
              <w:jc w:val="left"/>
              <w:rPr>
                <w:rFonts w:asciiTheme="majorBidi" w:hAnsiTheme="majorBidi" w:cstheme="majorBidi"/>
                <w:b w:val="0"/>
                <w:bCs w:val="0"/>
              </w:rPr>
            </w:pPr>
          </w:p>
        </w:tc>
        <w:tc>
          <w:tcPr>
            <w:tcW w:w="414" w:type="pct"/>
          </w:tcPr>
          <w:p w14:paraId="6215D114" w14:textId="77777777" w:rsidR="006F0ED4" w:rsidRPr="007020E5" w:rsidRDefault="006F0ED4" w:rsidP="003A58D8">
            <w:pPr>
              <w:pStyle w:val="tabnorm1"/>
              <w:spacing w:before="40" w:after="40"/>
              <w:rPr>
                <w:rFonts w:asciiTheme="majorBidi" w:hAnsiTheme="majorBidi" w:cstheme="majorBidi"/>
              </w:rPr>
            </w:pPr>
          </w:p>
        </w:tc>
        <w:tc>
          <w:tcPr>
            <w:tcW w:w="719" w:type="pct"/>
          </w:tcPr>
          <w:p w14:paraId="7A02E473" w14:textId="77777777" w:rsidR="006F0ED4" w:rsidRPr="007020E5" w:rsidRDefault="006F0ED4" w:rsidP="003A58D8">
            <w:pPr>
              <w:pStyle w:val="tabnorm1"/>
              <w:spacing w:before="40" w:after="40"/>
              <w:rPr>
                <w:rFonts w:asciiTheme="majorBidi" w:hAnsiTheme="majorBidi" w:cstheme="majorBidi"/>
              </w:rPr>
            </w:pPr>
          </w:p>
        </w:tc>
        <w:tc>
          <w:tcPr>
            <w:tcW w:w="1116" w:type="pct"/>
          </w:tcPr>
          <w:p w14:paraId="5C02F71A"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78CE8CDD"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26FEF41F"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1DE80A3A"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69DD190D"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r>
      <w:tr w:rsidR="006F0ED4" w:rsidRPr="007020E5" w14:paraId="5F2CBEC6" w14:textId="77777777" w:rsidTr="003A58D8">
        <w:tblPrEx>
          <w:tblCellMar>
            <w:left w:w="107" w:type="dxa"/>
            <w:right w:w="107" w:type="dxa"/>
          </w:tblCellMar>
        </w:tblPrEx>
        <w:tc>
          <w:tcPr>
            <w:tcW w:w="321" w:type="pct"/>
          </w:tcPr>
          <w:p w14:paraId="269837CB" w14:textId="77777777" w:rsidR="006F0ED4" w:rsidRPr="007020E5" w:rsidRDefault="006F0ED4" w:rsidP="003A58D8">
            <w:pPr>
              <w:pStyle w:val="Table11"/>
              <w:numPr>
                <w:ilvl w:val="0"/>
                <w:numId w:val="21"/>
              </w:numPr>
              <w:spacing w:before="40" w:after="40"/>
              <w:jc w:val="left"/>
              <w:rPr>
                <w:rFonts w:asciiTheme="majorBidi" w:hAnsiTheme="majorBidi" w:cstheme="majorBidi"/>
                <w:b w:val="0"/>
                <w:bCs w:val="0"/>
              </w:rPr>
            </w:pPr>
          </w:p>
        </w:tc>
        <w:tc>
          <w:tcPr>
            <w:tcW w:w="414" w:type="pct"/>
          </w:tcPr>
          <w:p w14:paraId="38A11E6B" w14:textId="77777777" w:rsidR="006F0ED4" w:rsidRPr="007020E5" w:rsidRDefault="006F0ED4" w:rsidP="003A58D8">
            <w:pPr>
              <w:pStyle w:val="tabnorm1"/>
              <w:spacing w:before="40" w:after="40"/>
              <w:rPr>
                <w:rFonts w:asciiTheme="majorBidi" w:hAnsiTheme="majorBidi" w:cstheme="majorBidi"/>
              </w:rPr>
            </w:pPr>
          </w:p>
        </w:tc>
        <w:tc>
          <w:tcPr>
            <w:tcW w:w="719" w:type="pct"/>
          </w:tcPr>
          <w:p w14:paraId="1818C724" w14:textId="77777777" w:rsidR="006F0ED4" w:rsidRPr="007020E5" w:rsidRDefault="006F0ED4" w:rsidP="003A58D8">
            <w:pPr>
              <w:pStyle w:val="tabnorm1"/>
              <w:spacing w:before="40" w:after="40"/>
              <w:rPr>
                <w:rFonts w:asciiTheme="majorBidi" w:hAnsiTheme="majorBidi" w:cstheme="majorBidi"/>
              </w:rPr>
            </w:pPr>
          </w:p>
        </w:tc>
        <w:tc>
          <w:tcPr>
            <w:tcW w:w="1116" w:type="pct"/>
          </w:tcPr>
          <w:p w14:paraId="099C6282"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4F7BD211"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5C36C2E5"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3BDFBA89"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1103F077"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r>
      <w:tr w:rsidR="006F0ED4" w:rsidRPr="007020E5" w14:paraId="51B58F6F" w14:textId="77777777" w:rsidTr="003A58D8">
        <w:tblPrEx>
          <w:tblCellMar>
            <w:left w:w="107" w:type="dxa"/>
            <w:right w:w="107" w:type="dxa"/>
          </w:tblCellMar>
        </w:tblPrEx>
        <w:tc>
          <w:tcPr>
            <w:tcW w:w="321" w:type="pct"/>
          </w:tcPr>
          <w:p w14:paraId="529F9EF3" w14:textId="77777777" w:rsidR="006F0ED4" w:rsidRPr="007020E5" w:rsidRDefault="006F0ED4" w:rsidP="003A58D8">
            <w:pPr>
              <w:pStyle w:val="Table11"/>
              <w:numPr>
                <w:ilvl w:val="0"/>
                <w:numId w:val="21"/>
              </w:numPr>
              <w:spacing w:before="40" w:after="40"/>
              <w:jc w:val="left"/>
              <w:rPr>
                <w:rFonts w:asciiTheme="majorBidi" w:hAnsiTheme="majorBidi" w:cstheme="majorBidi"/>
                <w:b w:val="0"/>
                <w:bCs w:val="0"/>
              </w:rPr>
            </w:pPr>
          </w:p>
        </w:tc>
        <w:tc>
          <w:tcPr>
            <w:tcW w:w="414" w:type="pct"/>
          </w:tcPr>
          <w:p w14:paraId="50A1B521" w14:textId="77777777" w:rsidR="006F0ED4" w:rsidRPr="007020E5" w:rsidRDefault="006F0ED4" w:rsidP="003A58D8">
            <w:pPr>
              <w:pStyle w:val="tabnorm1"/>
              <w:spacing w:before="40" w:after="40"/>
              <w:rPr>
                <w:rFonts w:asciiTheme="majorBidi" w:hAnsiTheme="majorBidi" w:cstheme="majorBidi"/>
              </w:rPr>
            </w:pPr>
          </w:p>
        </w:tc>
        <w:tc>
          <w:tcPr>
            <w:tcW w:w="719" w:type="pct"/>
          </w:tcPr>
          <w:p w14:paraId="66AE9F8F" w14:textId="77777777" w:rsidR="006F0ED4" w:rsidRPr="007020E5" w:rsidRDefault="006F0ED4" w:rsidP="003A58D8">
            <w:pPr>
              <w:pStyle w:val="tabnorm1"/>
              <w:spacing w:before="40" w:after="40"/>
              <w:rPr>
                <w:rFonts w:asciiTheme="majorBidi" w:hAnsiTheme="majorBidi" w:cstheme="majorBidi"/>
              </w:rPr>
            </w:pPr>
          </w:p>
        </w:tc>
        <w:tc>
          <w:tcPr>
            <w:tcW w:w="1116" w:type="pct"/>
          </w:tcPr>
          <w:p w14:paraId="542C125B"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39C90BFE"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70DDEE6E"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0D10E607"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5C555BF4"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r>
      <w:tr w:rsidR="006F0ED4" w:rsidRPr="007020E5" w14:paraId="728288CF" w14:textId="77777777" w:rsidTr="003A58D8">
        <w:tblPrEx>
          <w:tblCellMar>
            <w:left w:w="107" w:type="dxa"/>
            <w:right w:w="107" w:type="dxa"/>
          </w:tblCellMar>
        </w:tblPrEx>
        <w:tc>
          <w:tcPr>
            <w:tcW w:w="321" w:type="pct"/>
          </w:tcPr>
          <w:p w14:paraId="3D4C6F77" w14:textId="77777777" w:rsidR="006F0ED4" w:rsidRPr="007020E5" w:rsidRDefault="006F0ED4" w:rsidP="003A58D8">
            <w:pPr>
              <w:pStyle w:val="Table11"/>
              <w:numPr>
                <w:ilvl w:val="0"/>
                <w:numId w:val="21"/>
              </w:numPr>
              <w:spacing w:before="40" w:after="40"/>
              <w:jc w:val="left"/>
              <w:rPr>
                <w:rFonts w:asciiTheme="majorBidi" w:hAnsiTheme="majorBidi" w:cstheme="majorBidi"/>
                <w:b w:val="0"/>
                <w:bCs w:val="0"/>
              </w:rPr>
            </w:pPr>
          </w:p>
        </w:tc>
        <w:tc>
          <w:tcPr>
            <w:tcW w:w="414" w:type="pct"/>
          </w:tcPr>
          <w:p w14:paraId="385CEF6A" w14:textId="77777777" w:rsidR="006F0ED4" w:rsidRPr="007020E5" w:rsidRDefault="006F0ED4" w:rsidP="003A58D8">
            <w:pPr>
              <w:pStyle w:val="tabnorm1"/>
              <w:spacing w:before="40" w:after="40"/>
              <w:rPr>
                <w:rFonts w:asciiTheme="majorBidi" w:hAnsiTheme="majorBidi" w:cstheme="majorBidi"/>
              </w:rPr>
            </w:pPr>
          </w:p>
        </w:tc>
        <w:tc>
          <w:tcPr>
            <w:tcW w:w="719" w:type="pct"/>
          </w:tcPr>
          <w:p w14:paraId="60597E69" w14:textId="77777777" w:rsidR="006F0ED4" w:rsidRPr="007020E5" w:rsidRDefault="006F0ED4" w:rsidP="003A58D8">
            <w:pPr>
              <w:pStyle w:val="tabnorm1"/>
              <w:spacing w:before="40" w:after="40"/>
              <w:rPr>
                <w:rFonts w:asciiTheme="majorBidi" w:hAnsiTheme="majorBidi" w:cstheme="majorBidi"/>
              </w:rPr>
            </w:pPr>
          </w:p>
        </w:tc>
        <w:tc>
          <w:tcPr>
            <w:tcW w:w="1116" w:type="pct"/>
          </w:tcPr>
          <w:p w14:paraId="6453783B"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71385376"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18E6C284"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67C1041D"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72C7B548"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r>
      <w:tr w:rsidR="006F0ED4" w:rsidRPr="007020E5" w14:paraId="3F630B90" w14:textId="77777777" w:rsidTr="003A58D8">
        <w:tblPrEx>
          <w:tblCellMar>
            <w:left w:w="107" w:type="dxa"/>
            <w:right w:w="107" w:type="dxa"/>
          </w:tblCellMar>
        </w:tblPrEx>
        <w:tc>
          <w:tcPr>
            <w:tcW w:w="321" w:type="pct"/>
          </w:tcPr>
          <w:p w14:paraId="14C75E92" w14:textId="77777777" w:rsidR="006F0ED4" w:rsidRPr="007020E5" w:rsidRDefault="006F0ED4" w:rsidP="003A58D8">
            <w:pPr>
              <w:pStyle w:val="Table11"/>
              <w:numPr>
                <w:ilvl w:val="0"/>
                <w:numId w:val="21"/>
              </w:numPr>
              <w:spacing w:before="40" w:after="40"/>
              <w:jc w:val="left"/>
              <w:rPr>
                <w:rFonts w:asciiTheme="majorBidi" w:hAnsiTheme="majorBidi" w:cstheme="majorBidi"/>
                <w:b w:val="0"/>
                <w:bCs w:val="0"/>
              </w:rPr>
            </w:pPr>
          </w:p>
        </w:tc>
        <w:tc>
          <w:tcPr>
            <w:tcW w:w="414" w:type="pct"/>
          </w:tcPr>
          <w:p w14:paraId="3F83B3C6" w14:textId="77777777" w:rsidR="006F0ED4" w:rsidRPr="007020E5" w:rsidRDefault="006F0ED4" w:rsidP="003A58D8">
            <w:pPr>
              <w:pStyle w:val="tabnorm1"/>
              <w:spacing w:before="40" w:after="40"/>
              <w:rPr>
                <w:rFonts w:asciiTheme="majorBidi" w:hAnsiTheme="majorBidi" w:cstheme="majorBidi"/>
              </w:rPr>
            </w:pPr>
          </w:p>
        </w:tc>
        <w:tc>
          <w:tcPr>
            <w:tcW w:w="719" w:type="pct"/>
          </w:tcPr>
          <w:p w14:paraId="3A947744" w14:textId="77777777" w:rsidR="006F0ED4" w:rsidRPr="007020E5" w:rsidRDefault="006F0ED4" w:rsidP="003A58D8">
            <w:pPr>
              <w:pStyle w:val="tabnorm1"/>
              <w:spacing w:before="40" w:after="40"/>
              <w:rPr>
                <w:rFonts w:asciiTheme="majorBidi" w:hAnsiTheme="majorBidi" w:cstheme="majorBidi"/>
              </w:rPr>
            </w:pPr>
          </w:p>
        </w:tc>
        <w:tc>
          <w:tcPr>
            <w:tcW w:w="1116" w:type="pct"/>
          </w:tcPr>
          <w:p w14:paraId="6CB0385A"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3F6ECDEE"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18DEF968"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3D12CB5F"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1510C505"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r>
      <w:tr w:rsidR="006F0ED4" w:rsidRPr="007020E5" w14:paraId="20177F5C" w14:textId="77777777" w:rsidTr="003A58D8">
        <w:tblPrEx>
          <w:tblCellMar>
            <w:left w:w="107" w:type="dxa"/>
            <w:right w:w="107" w:type="dxa"/>
          </w:tblCellMar>
        </w:tblPrEx>
        <w:tc>
          <w:tcPr>
            <w:tcW w:w="321" w:type="pct"/>
          </w:tcPr>
          <w:p w14:paraId="55BF565F" w14:textId="77777777" w:rsidR="006F0ED4" w:rsidRPr="007020E5" w:rsidRDefault="006F0ED4" w:rsidP="003A58D8">
            <w:pPr>
              <w:pStyle w:val="Table11"/>
              <w:numPr>
                <w:ilvl w:val="0"/>
                <w:numId w:val="21"/>
              </w:numPr>
              <w:spacing w:before="40" w:after="40"/>
              <w:jc w:val="left"/>
              <w:rPr>
                <w:rFonts w:asciiTheme="majorBidi" w:hAnsiTheme="majorBidi" w:cstheme="majorBidi"/>
                <w:b w:val="0"/>
                <w:bCs w:val="0"/>
              </w:rPr>
            </w:pPr>
          </w:p>
        </w:tc>
        <w:tc>
          <w:tcPr>
            <w:tcW w:w="414" w:type="pct"/>
          </w:tcPr>
          <w:p w14:paraId="28616A28" w14:textId="77777777" w:rsidR="006F0ED4" w:rsidRPr="007020E5" w:rsidRDefault="006F0ED4" w:rsidP="003A58D8">
            <w:pPr>
              <w:pStyle w:val="tabnorm1"/>
              <w:spacing w:before="40" w:after="40"/>
              <w:rPr>
                <w:rFonts w:asciiTheme="majorBidi" w:hAnsiTheme="majorBidi" w:cstheme="majorBidi"/>
              </w:rPr>
            </w:pPr>
          </w:p>
        </w:tc>
        <w:tc>
          <w:tcPr>
            <w:tcW w:w="719" w:type="pct"/>
          </w:tcPr>
          <w:p w14:paraId="3C324CBC" w14:textId="77777777" w:rsidR="006F0ED4" w:rsidRPr="007020E5" w:rsidRDefault="006F0ED4" w:rsidP="003A58D8">
            <w:pPr>
              <w:pStyle w:val="tabnorm1"/>
              <w:spacing w:before="40" w:after="40"/>
              <w:rPr>
                <w:rFonts w:asciiTheme="majorBidi" w:hAnsiTheme="majorBidi" w:cstheme="majorBidi"/>
              </w:rPr>
            </w:pPr>
          </w:p>
        </w:tc>
        <w:tc>
          <w:tcPr>
            <w:tcW w:w="1116" w:type="pct"/>
          </w:tcPr>
          <w:p w14:paraId="70B697B8"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1054" w:type="pct"/>
          </w:tcPr>
          <w:p w14:paraId="27E75C5D"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66" w:type="pct"/>
            <w:shd w:val="clear" w:color="auto" w:fill="548DD4" w:themeFill="text2" w:themeFillTint="99"/>
          </w:tcPr>
          <w:p w14:paraId="71CF32A0"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689" w:type="pct"/>
            <w:shd w:val="clear" w:color="auto" w:fill="548DD4" w:themeFill="text2" w:themeFillTint="99"/>
          </w:tcPr>
          <w:p w14:paraId="34D611F9"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c>
          <w:tcPr>
            <w:tcW w:w="321" w:type="pct"/>
            <w:shd w:val="clear" w:color="auto" w:fill="548DD4" w:themeFill="text2" w:themeFillTint="99"/>
          </w:tcPr>
          <w:p w14:paraId="137C3C06" w14:textId="77777777" w:rsidR="006F0ED4" w:rsidRPr="007020E5" w:rsidRDefault="006F0ED4" w:rsidP="003A58D8">
            <w:pPr>
              <w:pStyle w:val="Footer"/>
              <w:tabs>
                <w:tab w:val="clear" w:pos="4153"/>
                <w:tab w:val="clear" w:pos="8306"/>
              </w:tabs>
              <w:bidi w:val="0"/>
              <w:spacing w:before="40" w:after="40"/>
              <w:ind w:right="648"/>
              <w:rPr>
                <w:rFonts w:asciiTheme="majorBidi" w:hAnsiTheme="majorBidi" w:cstheme="majorBidi"/>
                <w:snapToGrid w:val="0"/>
              </w:rPr>
            </w:pPr>
          </w:p>
        </w:tc>
      </w:tr>
    </w:tbl>
    <w:p w14:paraId="1E47C612" w14:textId="77777777" w:rsidR="008E4CFA" w:rsidRDefault="008E4CFA" w:rsidP="008E4CFA">
      <w:pPr>
        <w:bidi w:val="0"/>
        <w:rPr>
          <w:rFonts w:asciiTheme="majorBidi" w:hAnsiTheme="majorBidi" w:cstheme="majorBidi"/>
        </w:rPr>
      </w:pPr>
    </w:p>
    <w:p w14:paraId="42866181" w14:textId="77777777" w:rsidR="008E4CFA" w:rsidRPr="007020E5" w:rsidRDefault="008E4CFA" w:rsidP="008E4CFA">
      <w:pPr>
        <w:bidi w:val="0"/>
        <w:rPr>
          <w:rFonts w:asciiTheme="majorBidi" w:hAnsiTheme="majorBidi" w:cstheme="majorBidi"/>
        </w:rPr>
      </w:pPr>
    </w:p>
    <w:p w14:paraId="7A1D720D" w14:textId="77777777" w:rsidR="00A43D41" w:rsidRDefault="00A43D41" w:rsidP="00277CB9">
      <w:pPr>
        <w:pStyle w:val="Heading1"/>
        <w:keepLines w:val="0"/>
        <w:numPr>
          <w:ilvl w:val="0"/>
          <w:numId w:val="20"/>
        </w:numPr>
        <w:shd w:val="clear" w:color="auto" w:fill="auto"/>
        <w:bidi w:val="0"/>
        <w:spacing w:before="480" w:after="60" w:line="360" w:lineRule="auto"/>
        <w:ind w:right="0"/>
        <w:rPr>
          <w:rFonts w:asciiTheme="majorBidi" w:hAnsiTheme="majorBidi" w:cstheme="majorBidi"/>
        </w:rPr>
        <w:sectPr w:rsidR="00A43D41" w:rsidSect="008E4CFA">
          <w:endnotePr>
            <w:numFmt w:val="lowerLetter"/>
          </w:endnotePr>
          <w:pgSz w:w="16838" w:h="11906" w:orient="landscape" w:code="9"/>
          <w:pgMar w:top="1151" w:right="1151" w:bottom="1151" w:left="1151" w:header="709" w:footer="403" w:gutter="0"/>
          <w:pgBorders w:offsetFrom="page">
            <w:top w:val="single" w:sz="4" w:space="24" w:color="auto"/>
            <w:left w:val="single" w:sz="4" w:space="24" w:color="auto"/>
            <w:bottom w:val="single" w:sz="4" w:space="24" w:color="auto"/>
            <w:right w:val="single" w:sz="4" w:space="24" w:color="auto"/>
          </w:pgBorders>
          <w:cols w:space="720"/>
          <w:bidi/>
          <w:rtlGutter/>
          <w:docGrid w:linePitch="326"/>
        </w:sectPr>
      </w:pPr>
    </w:p>
    <w:p w14:paraId="285F1BCD" w14:textId="4B1EE171" w:rsidR="00E069C9" w:rsidRDefault="00E069C9" w:rsidP="00277CB9">
      <w:pPr>
        <w:pStyle w:val="Heading1"/>
        <w:keepLines w:val="0"/>
        <w:numPr>
          <w:ilvl w:val="0"/>
          <w:numId w:val="20"/>
        </w:numPr>
        <w:shd w:val="clear" w:color="auto" w:fill="auto"/>
        <w:bidi w:val="0"/>
        <w:spacing w:before="480" w:after="60" w:line="360" w:lineRule="auto"/>
        <w:ind w:right="0"/>
        <w:rPr>
          <w:rFonts w:asciiTheme="majorBidi" w:hAnsiTheme="majorBidi" w:cstheme="majorBidi"/>
          <w:b/>
          <w:bCs w:val="0"/>
          <w:sz w:val="28"/>
          <w:szCs w:val="28"/>
        </w:rPr>
      </w:pPr>
      <w:bookmarkStart w:id="308" w:name="_Toc138111656"/>
      <w:bookmarkStart w:id="309" w:name="_Toc138111806"/>
      <w:bookmarkStart w:id="310" w:name="_Toc138112411"/>
      <w:bookmarkStart w:id="311" w:name="_Toc6827146"/>
      <w:r w:rsidRPr="00E069C9">
        <w:rPr>
          <w:rFonts w:asciiTheme="majorBidi" w:hAnsiTheme="majorBidi" w:cstheme="majorBidi"/>
          <w:b/>
          <w:bCs w:val="0"/>
          <w:sz w:val="28"/>
          <w:szCs w:val="28"/>
        </w:rPr>
        <w:t>V</w:t>
      </w:r>
      <w:r>
        <w:rPr>
          <w:rFonts w:asciiTheme="majorBidi" w:hAnsiTheme="majorBidi" w:cstheme="majorBidi"/>
          <w:b/>
          <w:bCs w:val="0"/>
          <w:sz w:val="28"/>
          <w:szCs w:val="28"/>
        </w:rPr>
        <w:t xml:space="preserve">alidation </w:t>
      </w:r>
      <w:r w:rsidRPr="00E069C9">
        <w:rPr>
          <w:rFonts w:asciiTheme="majorBidi" w:hAnsiTheme="majorBidi" w:cstheme="majorBidi"/>
          <w:b/>
          <w:bCs w:val="0"/>
          <w:sz w:val="28"/>
          <w:szCs w:val="28"/>
        </w:rPr>
        <w:t>&amp;V</w:t>
      </w:r>
      <w:r>
        <w:rPr>
          <w:rFonts w:asciiTheme="majorBidi" w:hAnsiTheme="majorBidi" w:cstheme="majorBidi"/>
          <w:b/>
          <w:bCs w:val="0"/>
          <w:sz w:val="28"/>
          <w:szCs w:val="28"/>
        </w:rPr>
        <w:t>erification</w:t>
      </w:r>
      <w:r w:rsidRPr="00E069C9">
        <w:rPr>
          <w:rFonts w:asciiTheme="majorBidi" w:hAnsiTheme="majorBidi" w:cstheme="majorBidi"/>
          <w:b/>
          <w:bCs w:val="0"/>
          <w:sz w:val="28"/>
          <w:szCs w:val="28"/>
        </w:rPr>
        <w:t xml:space="preserve"> Results Summary</w:t>
      </w:r>
      <w:bookmarkEnd w:id="308"/>
      <w:bookmarkEnd w:id="309"/>
      <w:bookmarkEnd w:id="310"/>
    </w:p>
    <w:p w14:paraId="069C328C" w14:textId="77777777" w:rsidR="00BA237D" w:rsidRPr="00BA237D" w:rsidRDefault="00BA237D" w:rsidP="00BA237D">
      <w:pPr>
        <w:bidi w:val="0"/>
        <w:rPr>
          <w:rFonts w:ascii="Times New Roman" w:hAnsi="Times New Roman" w:cs="Miriam"/>
          <w:bCs w:val="0"/>
          <w:i/>
          <w:iCs/>
          <w:noProof/>
          <w:color w:val="95B3D7" w:themeColor="accent1" w:themeTint="99"/>
          <w:sz w:val="22"/>
          <w:szCs w:val="22"/>
          <w:lang w:val="en-GB"/>
        </w:rPr>
      </w:pPr>
      <w:r w:rsidRPr="00BA237D">
        <w:rPr>
          <w:rFonts w:ascii="Times New Roman" w:hAnsi="Times New Roman" w:cs="Miriam"/>
          <w:i/>
          <w:iCs/>
          <w:noProof/>
          <w:color w:val="548DD4" w:themeColor="text2" w:themeTint="99"/>
          <w:lang w:val="en-GB"/>
        </w:rPr>
        <w:t>&lt;This paragraph is Not Applicable on the STD phase of this document&gt;</w:t>
      </w:r>
    </w:p>
    <w:p w14:paraId="7ABB82F7" w14:textId="77777777" w:rsidR="00BA237D" w:rsidRPr="00BA237D" w:rsidRDefault="00BA237D" w:rsidP="00BA237D">
      <w:pPr>
        <w:pStyle w:val="Heading2"/>
        <w:numPr>
          <w:ilvl w:val="0"/>
          <w:numId w:val="0"/>
        </w:numPr>
        <w:bidi w:val="0"/>
        <w:ind w:left="1724"/>
        <w:rPr>
          <w:lang w:val="en-GB"/>
        </w:rPr>
      </w:pPr>
    </w:p>
    <w:p w14:paraId="6BE1D076" w14:textId="510725AB" w:rsidR="00593D10" w:rsidRPr="001F4C4D" w:rsidRDefault="00593D10" w:rsidP="00593D10">
      <w:pPr>
        <w:pStyle w:val="Heading2"/>
        <w:numPr>
          <w:ilvl w:val="0"/>
          <w:numId w:val="0"/>
        </w:numPr>
        <w:bidi w:val="0"/>
        <w:rPr>
          <w:color w:val="548DD4" w:themeColor="text2" w:themeTint="99"/>
        </w:rPr>
      </w:pPr>
      <w:bookmarkStart w:id="312" w:name="_Toc138111807"/>
      <w:r w:rsidRPr="001F4C4D">
        <w:rPr>
          <w:rFonts w:ascii="Times New Roman" w:hAnsi="Times New Roman" w:cs="Miriam"/>
          <w:i/>
          <w:iCs/>
          <w:noProof/>
          <w:color w:val="548DD4" w:themeColor="text2" w:themeTint="99"/>
          <w:lang w:val="en-GB"/>
        </w:rPr>
        <w:t>&lt;This section should contain the list of reports with their final results, on which version each test was performed and justification for it; Fields should contain: Part number, Description, Result, Deviations, Version Run, Comments&gt;</w:t>
      </w:r>
      <w:bookmarkEnd w:id="312"/>
    </w:p>
    <w:p w14:paraId="0C44484A" w14:textId="4FE3B0E0" w:rsidR="009D3974" w:rsidRDefault="00593D10" w:rsidP="00E069C9">
      <w:pPr>
        <w:pStyle w:val="Heading1"/>
        <w:keepLines w:val="0"/>
        <w:numPr>
          <w:ilvl w:val="1"/>
          <w:numId w:val="20"/>
        </w:numPr>
        <w:shd w:val="clear" w:color="auto" w:fill="auto"/>
        <w:bidi w:val="0"/>
        <w:spacing w:before="480" w:after="60" w:line="360" w:lineRule="auto"/>
        <w:rPr>
          <w:rFonts w:asciiTheme="majorBidi" w:hAnsiTheme="majorBidi" w:cstheme="majorBidi"/>
          <w:b/>
          <w:bCs w:val="0"/>
          <w:sz w:val="28"/>
          <w:szCs w:val="28"/>
        </w:rPr>
      </w:pPr>
      <w:bookmarkStart w:id="313" w:name="_Toc138111657"/>
      <w:bookmarkStart w:id="314" w:name="_Toc138111808"/>
      <w:bookmarkStart w:id="315" w:name="_Toc138112412"/>
      <w:bookmarkEnd w:id="311"/>
      <w:r>
        <w:rPr>
          <w:rFonts w:asciiTheme="majorBidi" w:hAnsiTheme="majorBidi" w:cstheme="majorBidi"/>
          <w:b/>
          <w:bCs w:val="0"/>
          <w:sz w:val="28"/>
          <w:szCs w:val="28"/>
        </w:rPr>
        <w:t>Defects</w:t>
      </w:r>
      <w:bookmarkEnd w:id="313"/>
      <w:bookmarkEnd w:id="314"/>
      <w:bookmarkEnd w:id="315"/>
    </w:p>
    <w:p w14:paraId="590E5148" w14:textId="77777777" w:rsidR="00593D10" w:rsidRPr="001F4C4D" w:rsidRDefault="00593D10" w:rsidP="00593D10">
      <w:pPr>
        <w:bidi w:val="0"/>
        <w:rPr>
          <w:rFonts w:ascii="Times New Roman" w:hAnsi="Times New Roman" w:cs="Miriam"/>
          <w:bCs w:val="0"/>
          <w:i/>
          <w:iCs/>
          <w:noProof/>
          <w:color w:val="548DD4" w:themeColor="text2" w:themeTint="99"/>
          <w:sz w:val="22"/>
          <w:szCs w:val="22"/>
          <w:lang w:val="en-GB"/>
        </w:rPr>
      </w:pPr>
      <w:r w:rsidRPr="001F4C4D">
        <w:rPr>
          <w:rFonts w:ascii="Times New Roman" w:hAnsi="Times New Roman" w:cs="Miriam"/>
          <w:i/>
          <w:iCs/>
          <w:noProof/>
          <w:color w:val="548DD4" w:themeColor="text2" w:themeTint="99"/>
          <w:lang w:val="en-GB"/>
        </w:rPr>
        <w:t>&lt;The table with list of defects that remained open on current version, for future projects and updates, this may be separated to new defects found in this project and a separate part for known defects from previous versions, it is vital to separate defects from issues/anomalies, defects must be added here, while anomalies and issues can either be listed below, or a reference to another controlled external document which documents them&gt;</w:t>
      </w:r>
    </w:p>
    <w:p w14:paraId="3D6337A0" w14:textId="633BCC89" w:rsidR="009D3974" w:rsidRPr="00810F54" w:rsidRDefault="009D3974" w:rsidP="009D3974">
      <w:pPr>
        <w:pStyle w:val="Heading2"/>
        <w:keepLines w:val="0"/>
        <w:numPr>
          <w:ilvl w:val="0"/>
          <w:numId w:val="0"/>
        </w:numPr>
        <w:tabs>
          <w:tab w:val="clear" w:pos="832"/>
        </w:tabs>
        <w:bidi w:val="0"/>
        <w:spacing w:before="360" w:after="120"/>
        <w:ind w:left="360" w:hanging="360"/>
        <w:rPr>
          <w:rFonts w:asciiTheme="majorBidi" w:hAnsiTheme="majorBidi" w:cstheme="majorBidi"/>
          <w:b/>
          <w:bCs/>
        </w:rPr>
      </w:pPr>
      <w:bookmarkStart w:id="316" w:name="_Toc138111809"/>
      <w:r w:rsidRPr="00810F54">
        <w:rPr>
          <w:rFonts w:asciiTheme="majorBidi" w:hAnsiTheme="majorBidi" w:cstheme="majorBidi"/>
          <w:b/>
          <w:bCs/>
        </w:rPr>
        <w:t xml:space="preserve">Open </w:t>
      </w:r>
      <w:r w:rsidR="00593D10">
        <w:rPr>
          <w:rFonts w:asciiTheme="majorBidi" w:hAnsiTheme="majorBidi" w:cstheme="majorBidi"/>
          <w:b/>
          <w:bCs/>
        </w:rPr>
        <w:t>Bugs</w:t>
      </w:r>
      <w:bookmarkEnd w:id="316"/>
      <w:r w:rsidRPr="00810F54">
        <w:rPr>
          <w:rFonts w:asciiTheme="majorBidi" w:hAnsiTheme="majorBidi" w:cstheme="majorBidi"/>
          <w:b/>
          <w:bCs/>
        </w:rPr>
        <w:t xml:space="preserve"> </w:t>
      </w:r>
    </w:p>
    <w:tbl>
      <w:tblPr>
        <w:tblStyle w:val="TableGrid"/>
        <w:tblW w:w="9776" w:type="dxa"/>
        <w:tblLook w:val="04A0" w:firstRow="1" w:lastRow="0" w:firstColumn="1" w:lastColumn="0" w:noHBand="0" w:noVBand="1"/>
      </w:tblPr>
      <w:tblGrid>
        <w:gridCol w:w="987"/>
        <w:gridCol w:w="2261"/>
        <w:gridCol w:w="3674"/>
        <w:gridCol w:w="1016"/>
        <w:gridCol w:w="1838"/>
      </w:tblGrid>
      <w:tr w:rsidR="009D3974" w14:paraId="1A039D64" w14:textId="77777777" w:rsidTr="004D5231">
        <w:tc>
          <w:tcPr>
            <w:tcW w:w="987" w:type="dxa"/>
            <w:shd w:val="clear" w:color="auto" w:fill="C6D9F1" w:themeFill="text2" w:themeFillTint="33"/>
          </w:tcPr>
          <w:p w14:paraId="2259D3E9" w14:textId="4ED1BEBA" w:rsidR="009D3974" w:rsidRPr="00F4647D" w:rsidRDefault="00593D10" w:rsidP="004D5231">
            <w:pPr>
              <w:bidi w:val="0"/>
              <w:rPr>
                <w:rFonts w:asciiTheme="majorBidi" w:hAnsiTheme="majorBidi" w:cstheme="majorBidi"/>
              </w:rPr>
            </w:pPr>
            <w:r>
              <w:rPr>
                <w:rFonts w:asciiTheme="majorBidi" w:hAnsiTheme="majorBidi" w:cstheme="majorBidi"/>
              </w:rPr>
              <w:t>Bug</w:t>
            </w:r>
            <w:r w:rsidR="009D3974" w:rsidRPr="00F4647D">
              <w:rPr>
                <w:rFonts w:asciiTheme="majorBidi" w:hAnsiTheme="majorBidi" w:cstheme="majorBidi"/>
              </w:rPr>
              <w:t xml:space="preserve"> #</w:t>
            </w:r>
          </w:p>
        </w:tc>
        <w:tc>
          <w:tcPr>
            <w:tcW w:w="2261" w:type="dxa"/>
            <w:shd w:val="clear" w:color="auto" w:fill="C6D9F1" w:themeFill="text2" w:themeFillTint="33"/>
          </w:tcPr>
          <w:p w14:paraId="6B2362DD" w14:textId="20C8B117" w:rsidR="009D3974" w:rsidRPr="00F4647D" w:rsidRDefault="00593D10" w:rsidP="004D5231">
            <w:pPr>
              <w:bidi w:val="0"/>
              <w:rPr>
                <w:rFonts w:asciiTheme="majorBidi" w:hAnsiTheme="majorBidi" w:cstheme="majorBidi"/>
              </w:rPr>
            </w:pPr>
            <w:r>
              <w:rPr>
                <w:rFonts w:asciiTheme="majorBidi" w:hAnsiTheme="majorBidi" w:cstheme="majorBidi"/>
              </w:rPr>
              <w:t>Title</w:t>
            </w:r>
          </w:p>
        </w:tc>
        <w:tc>
          <w:tcPr>
            <w:tcW w:w="3674" w:type="dxa"/>
            <w:shd w:val="clear" w:color="auto" w:fill="C6D9F1" w:themeFill="text2" w:themeFillTint="33"/>
          </w:tcPr>
          <w:p w14:paraId="4794B497" w14:textId="625923DC" w:rsidR="009D3974" w:rsidRPr="00F4647D" w:rsidRDefault="00593D10" w:rsidP="004D5231">
            <w:pPr>
              <w:bidi w:val="0"/>
              <w:rPr>
                <w:rFonts w:asciiTheme="majorBidi" w:hAnsiTheme="majorBidi" w:cstheme="majorBidi"/>
              </w:rPr>
            </w:pPr>
            <w:r>
              <w:rPr>
                <w:rFonts w:asciiTheme="majorBidi" w:hAnsiTheme="majorBidi" w:cstheme="majorBidi"/>
              </w:rPr>
              <w:t xml:space="preserve">Detailed </w:t>
            </w:r>
            <w:r w:rsidR="009D3974" w:rsidRPr="00F4647D">
              <w:rPr>
                <w:rFonts w:asciiTheme="majorBidi" w:hAnsiTheme="majorBidi" w:cstheme="majorBidi"/>
              </w:rPr>
              <w:t>Description</w:t>
            </w:r>
          </w:p>
        </w:tc>
        <w:tc>
          <w:tcPr>
            <w:tcW w:w="1016" w:type="dxa"/>
            <w:shd w:val="clear" w:color="auto" w:fill="C6D9F1" w:themeFill="text2" w:themeFillTint="33"/>
          </w:tcPr>
          <w:p w14:paraId="2EE0EBE2" w14:textId="77777777" w:rsidR="009D3974" w:rsidRPr="00F4647D" w:rsidRDefault="009D3974" w:rsidP="004D5231">
            <w:pPr>
              <w:bidi w:val="0"/>
              <w:rPr>
                <w:rFonts w:asciiTheme="majorBidi" w:hAnsiTheme="majorBidi" w:cstheme="majorBidi"/>
              </w:rPr>
            </w:pPr>
            <w:r w:rsidRPr="00F4647D">
              <w:rPr>
                <w:rFonts w:asciiTheme="majorBidi" w:hAnsiTheme="majorBidi" w:cstheme="majorBidi"/>
              </w:rPr>
              <w:t>Severity</w:t>
            </w:r>
          </w:p>
        </w:tc>
        <w:tc>
          <w:tcPr>
            <w:tcW w:w="1838" w:type="dxa"/>
            <w:shd w:val="clear" w:color="auto" w:fill="C6D9F1" w:themeFill="text2" w:themeFillTint="33"/>
          </w:tcPr>
          <w:p w14:paraId="05C60D94" w14:textId="49E2CA63" w:rsidR="009D3974" w:rsidRPr="00F4647D" w:rsidRDefault="00593D10" w:rsidP="004D5231">
            <w:pPr>
              <w:bidi w:val="0"/>
              <w:rPr>
                <w:rFonts w:asciiTheme="majorBidi" w:hAnsiTheme="majorBidi" w:cstheme="majorBidi"/>
              </w:rPr>
            </w:pPr>
            <w:r>
              <w:rPr>
                <w:rFonts w:asciiTheme="majorBidi" w:hAnsiTheme="majorBidi" w:cstheme="majorBidi"/>
              </w:rPr>
              <w:t>Rationale</w:t>
            </w:r>
          </w:p>
        </w:tc>
      </w:tr>
      <w:tr w:rsidR="009D3974" w14:paraId="5F1CFEC9" w14:textId="77777777" w:rsidTr="004D5231">
        <w:tc>
          <w:tcPr>
            <w:tcW w:w="987" w:type="dxa"/>
          </w:tcPr>
          <w:p w14:paraId="17B9C8C4" w14:textId="77777777" w:rsidR="009D3974" w:rsidRDefault="009D3974" w:rsidP="004D5231">
            <w:pPr>
              <w:bidi w:val="0"/>
              <w:rPr>
                <w:rFonts w:asciiTheme="majorBidi" w:hAnsiTheme="majorBidi" w:cstheme="majorBidi"/>
                <w:color w:val="FF0000"/>
              </w:rPr>
            </w:pPr>
          </w:p>
        </w:tc>
        <w:tc>
          <w:tcPr>
            <w:tcW w:w="2261" w:type="dxa"/>
          </w:tcPr>
          <w:p w14:paraId="4D57CCF6" w14:textId="77777777" w:rsidR="009D3974" w:rsidRDefault="009D3974" w:rsidP="004D5231">
            <w:pPr>
              <w:bidi w:val="0"/>
              <w:rPr>
                <w:rFonts w:asciiTheme="majorBidi" w:hAnsiTheme="majorBidi" w:cstheme="majorBidi"/>
                <w:color w:val="FF0000"/>
              </w:rPr>
            </w:pPr>
          </w:p>
        </w:tc>
        <w:tc>
          <w:tcPr>
            <w:tcW w:w="3674" w:type="dxa"/>
          </w:tcPr>
          <w:p w14:paraId="3C5ED754" w14:textId="77777777" w:rsidR="009D3974" w:rsidRDefault="009D3974" w:rsidP="004D5231">
            <w:pPr>
              <w:bidi w:val="0"/>
              <w:rPr>
                <w:rFonts w:asciiTheme="majorBidi" w:hAnsiTheme="majorBidi" w:cstheme="majorBidi"/>
                <w:color w:val="FF0000"/>
              </w:rPr>
            </w:pPr>
          </w:p>
        </w:tc>
        <w:tc>
          <w:tcPr>
            <w:tcW w:w="1016" w:type="dxa"/>
          </w:tcPr>
          <w:p w14:paraId="1D7782D1" w14:textId="77777777" w:rsidR="009D3974" w:rsidRDefault="009D3974" w:rsidP="004D5231">
            <w:pPr>
              <w:bidi w:val="0"/>
              <w:rPr>
                <w:rFonts w:asciiTheme="majorBidi" w:hAnsiTheme="majorBidi" w:cstheme="majorBidi"/>
                <w:color w:val="FF0000"/>
              </w:rPr>
            </w:pPr>
          </w:p>
        </w:tc>
        <w:tc>
          <w:tcPr>
            <w:tcW w:w="1838" w:type="dxa"/>
          </w:tcPr>
          <w:p w14:paraId="0CE2427A" w14:textId="77777777" w:rsidR="009D3974" w:rsidRDefault="009D3974" w:rsidP="004D5231">
            <w:pPr>
              <w:bidi w:val="0"/>
              <w:rPr>
                <w:rFonts w:asciiTheme="majorBidi" w:hAnsiTheme="majorBidi" w:cstheme="majorBidi"/>
                <w:color w:val="FF0000"/>
              </w:rPr>
            </w:pPr>
          </w:p>
        </w:tc>
      </w:tr>
      <w:tr w:rsidR="009D3974" w14:paraId="63A595CB" w14:textId="77777777" w:rsidTr="004D5231">
        <w:tc>
          <w:tcPr>
            <w:tcW w:w="987" w:type="dxa"/>
          </w:tcPr>
          <w:p w14:paraId="76675542" w14:textId="77777777" w:rsidR="009D3974" w:rsidRDefault="009D3974" w:rsidP="004D5231">
            <w:pPr>
              <w:bidi w:val="0"/>
              <w:rPr>
                <w:rFonts w:asciiTheme="majorBidi" w:hAnsiTheme="majorBidi" w:cstheme="majorBidi"/>
                <w:color w:val="FF0000"/>
              </w:rPr>
            </w:pPr>
          </w:p>
        </w:tc>
        <w:tc>
          <w:tcPr>
            <w:tcW w:w="2261" w:type="dxa"/>
          </w:tcPr>
          <w:p w14:paraId="753EC8EC" w14:textId="77777777" w:rsidR="009D3974" w:rsidRDefault="009D3974" w:rsidP="004D5231">
            <w:pPr>
              <w:bidi w:val="0"/>
              <w:rPr>
                <w:rFonts w:asciiTheme="majorBidi" w:hAnsiTheme="majorBidi" w:cstheme="majorBidi"/>
                <w:color w:val="FF0000"/>
              </w:rPr>
            </w:pPr>
          </w:p>
        </w:tc>
        <w:tc>
          <w:tcPr>
            <w:tcW w:w="3674" w:type="dxa"/>
          </w:tcPr>
          <w:p w14:paraId="04AF00FF" w14:textId="77777777" w:rsidR="009D3974" w:rsidRDefault="009D3974" w:rsidP="004D5231">
            <w:pPr>
              <w:bidi w:val="0"/>
              <w:rPr>
                <w:rFonts w:asciiTheme="majorBidi" w:hAnsiTheme="majorBidi" w:cstheme="majorBidi"/>
                <w:color w:val="FF0000"/>
              </w:rPr>
            </w:pPr>
          </w:p>
        </w:tc>
        <w:tc>
          <w:tcPr>
            <w:tcW w:w="1016" w:type="dxa"/>
          </w:tcPr>
          <w:p w14:paraId="48C5E278" w14:textId="77777777" w:rsidR="009D3974" w:rsidRDefault="009D3974" w:rsidP="004D5231">
            <w:pPr>
              <w:bidi w:val="0"/>
              <w:rPr>
                <w:rFonts w:asciiTheme="majorBidi" w:hAnsiTheme="majorBidi" w:cstheme="majorBidi"/>
                <w:color w:val="FF0000"/>
              </w:rPr>
            </w:pPr>
          </w:p>
        </w:tc>
        <w:tc>
          <w:tcPr>
            <w:tcW w:w="1838" w:type="dxa"/>
          </w:tcPr>
          <w:p w14:paraId="6A8DF965" w14:textId="77777777" w:rsidR="009D3974" w:rsidRDefault="009D3974" w:rsidP="004D5231">
            <w:pPr>
              <w:bidi w:val="0"/>
              <w:rPr>
                <w:rFonts w:asciiTheme="majorBidi" w:hAnsiTheme="majorBidi" w:cstheme="majorBidi"/>
                <w:color w:val="FF0000"/>
              </w:rPr>
            </w:pPr>
          </w:p>
        </w:tc>
      </w:tr>
      <w:tr w:rsidR="009D3974" w14:paraId="621CE948" w14:textId="77777777" w:rsidTr="004D5231">
        <w:tc>
          <w:tcPr>
            <w:tcW w:w="987" w:type="dxa"/>
          </w:tcPr>
          <w:p w14:paraId="6270817C" w14:textId="77777777" w:rsidR="009D3974" w:rsidRDefault="009D3974" w:rsidP="004D5231">
            <w:pPr>
              <w:bidi w:val="0"/>
              <w:rPr>
                <w:rFonts w:asciiTheme="majorBidi" w:hAnsiTheme="majorBidi" w:cstheme="majorBidi"/>
                <w:color w:val="FF0000"/>
              </w:rPr>
            </w:pPr>
          </w:p>
        </w:tc>
        <w:tc>
          <w:tcPr>
            <w:tcW w:w="2261" w:type="dxa"/>
          </w:tcPr>
          <w:p w14:paraId="11244BBD" w14:textId="77777777" w:rsidR="009D3974" w:rsidRDefault="009D3974" w:rsidP="004D5231">
            <w:pPr>
              <w:bidi w:val="0"/>
              <w:rPr>
                <w:rFonts w:asciiTheme="majorBidi" w:hAnsiTheme="majorBidi" w:cstheme="majorBidi"/>
                <w:color w:val="FF0000"/>
              </w:rPr>
            </w:pPr>
          </w:p>
        </w:tc>
        <w:tc>
          <w:tcPr>
            <w:tcW w:w="3674" w:type="dxa"/>
          </w:tcPr>
          <w:p w14:paraId="387A5565" w14:textId="77777777" w:rsidR="009D3974" w:rsidRDefault="009D3974" w:rsidP="004D5231">
            <w:pPr>
              <w:bidi w:val="0"/>
              <w:rPr>
                <w:rFonts w:asciiTheme="majorBidi" w:hAnsiTheme="majorBidi" w:cstheme="majorBidi"/>
                <w:color w:val="FF0000"/>
              </w:rPr>
            </w:pPr>
          </w:p>
        </w:tc>
        <w:tc>
          <w:tcPr>
            <w:tcW w:w="1016" w:type="dxa"/>
          </w:tcPr>
          <w:p w14:paraId="482AE553" w14:textId="77777777" w:rsidR="009D3974" w:rsidRDefault="009D3974" w:rsidP="004D5231">
            <w:pPr>
              <w:bidi w:val="0"/>
              <w:rPr>
                <w:rFonts w:asciiTheme="majorBidi" w:hAnsiTheme="majorBidi" w:cstheme="majorBidi"/>
                <w:color w:val="FF0000"/>
              </w:rPr>
            </w:pPr>
          </w:p>
        </w:tc>
        <w:tc>
          <w:tcPr>
            <w:tcW w:w="1838" w:type="dxa"/>
          </w:tcPr>
          <w:p w14:paraId="30AC6EA1" w14:textId="77777777" w:rsidR="009D3974" w:rsidRDefault="009D3974" w:rsidP="004D5231">
            <w:pPr>
              <w:bidi w:val="0"/>
              <w:rPr>
                <w:rFonts w:asciiTheme="majorBidi" w:hAnsiTheme="majorBidi" w:cstheme="majorBidi"/>
                <w:color w:val="FF0000"/>
              </w:rPr>
            </w:pPr>
          </w:p>
        </w:tc>
      </w:tr>
    </w:tbl>
    <w:p w14:paraId="1B49993C" w14:textId="60CFD3B8" w:rsidR="00593D10" w:rsidRPr="00593D10" w:rsidRDefault="007338F3" w:rsidP="00593D10">
      <w:pPr>
        <w:pStyle w:val="Heading1"/>
        <w:keepLines w:val="0"/>
        <w:numPr>
          <w:ilvl w:val="1"/>
          <w:numId w:val="20"/>
        </w:numPr>
        <w:shd w:val="clear" w:color="auto" w:fill="auto"/>
        <w:bidi w:val="0"/>
        <w:spacing w:before="480" w:after="60" w:line="360" w:lineRule="auto"/>
        <w:rPr>
          <w:rFonts w:asciiTheme="majorBidi" w:hAnsiTheme="majorBidi" w:cstheme="majorBidi"/>
          <w:b/>
          <w:bCs w:val="0"/>
          <w:noProof/>
          <w:sz w:val="22"/>
          <w:lang w:val="en-GB"/>
        </w:rPr>
      </w:pPr>
      <w:bookmarkStart w:id="317" w:name="_Toc138111658"/>
      <w:bookmarkStart w:id="318" w:name="_Toc138111810"/>
      <w:bookmarkStart w:id="319" w:name="_Toc138112413"/>
      <w:r>
        <w:rPr>
          <w:rFonts w:asciiTheme="majorBidi" w:hAnsiTheme="majorBidi" w:cstheme="majorBidi"/>
          <w:b/>
          <w:bCs w:val="0"/>
          <w:noProof/>
          <w:lang w:val="en-GB"/>
        </w:rPr>
        <w:t>Changes from Plan</w:t>
      </w:r>
      <w:bookmarkEnd w:id="317"/>
      <w:bookmarkEnd w:id="318"/>
      <w:bookmarkEnd w:id="319"/>
    </w:p>
    <w:p w14:paraId="71884106" w14:textId="499A9E13" w:rsidR="00593D10" w:rsidRDefault="00593D10" w:rsidP="00593D10">
      <w:pPr>
        <w:bidi w:val="0"/>
        <w:rPr>
          <w:rFonts w:ascii="Times New Roman" w:hAnsi="Times New Roman" w:cs="Miriam"/>
          <w:i/>
          <w:iCs/>
          <w:noProof/>
          <w:color w:val="95B3D7" w:themeColor="accent1" w:themeTint="99"/>
          <w:lang w:val="en-GB"/>
        </w:rPr>
      </w:pPr>
      <w:r w:rsidRPr="001F4C4D">
        <w:rPr>
          <w:rFonts w:ascii="Times New Roman" w:hAnsi="Times New Roman" w:cs="Miriam"/>
          <w:i/>
          <w:iCs/>
          <w:noProof/>
          <w:color w:val="548DD4" w:themeColor="text2" w:themeTint="99"/>
          <w:lang w:val="en-GB"/>
        </w:rPr>
        <w:t xml:space="preserve">&lt;List any </w:t>
      </w:r>
      <w:r w:rsidR="007338F3">
        <w:rPr>
          <w:rFonts w:ascii="Times New Roman" w:hAnsi="Times New Roman" w:cs="Miriam"/>
          <w:i/>
          <w:iCs/>
          <w:noProof/>
          <w:color w:val="548DD4" w:themeColor="text2" w:themeTint="99"/>
          <w:lang w:val="en-GB"/>
        </w:rPr>
        <w:t>changes</w:t>
      </w:r>
      <w:r w:rsidRPr="001F4C4D">
        <w:rPr>
          <w:rFonts w:ascii="Times New Roman" w:hAnsi="Times New Roman" w:cs="Miriam"/>
          <w:i/>
          <w:iCs/>
          <w:noProof/>
          <w:color w:val="548DD4" w:themeColor="text2" w:themeTint="99"/>
          <w:lang w:val="en-GB"/>
        </w:rPr>
        <w:t xml:space="preserve"> from the V&amp;V Plan, consider, sample size, execution of protocols, use of non-production equivalent units etc.&gt;</w:t>
      </w:r>
    </w:p>
    <w:p w14:paraId="13338628" w14:textId="5D682C95" w:rsidR="00593D10" w:rsidRPr="00593D10" w:rsidRDefault="00593D10" w:rsidP="00593D10">
      <w:pPr>
        <w:bidi w:val="0"/>
        <w:rPr>
          <w:rFonts w:asciiTheme="majorBidi" w:eastAsiaTheme="minorHAnsi" w:hAnsiTheme="majorBidi" w:cstheme="majorBidi"/>
          <w:noProof/>
          <w:lang w:val="en-GB"/>
        </w:rPr>
      </w:pPr>
      <w:r w:rsidRPr="00593D10">
        <w:rPr>
          <w:rFonts w:asciiTheme="majorBidi" w:hAnsiTheme="majorBidi" w:cstheme="majorBidi"/>
          <w:noProof/>
          <w:lang w:val="en-GB"/>
        </w:rPr>
        <w:t xml:space="preserve">No </w:t>
      </w:r>
      <w:r w:rsidR="007338F3">
        <w:rPr>
          <w:rFonts w:asciiTheme="majorBidi" w:hAnsiTheme="majorBidi" w:cstheme="majorBidi"/>
          <w:noProof/>
          <w:lang w:val="en-GB"/>
        </w:rPr>
        <w:t>Changes</w:t>
      </w:r>
      <w:r w:rsidRPr="00593D10">
        <w:rPr>
          <w:rFonts w:asciiTheme="majorBidi" w:hAnsiTheme="majorBidi" w:cstheme="majorBidi"/>
          <w:noProof/>
          <w:lang w:val="en-GB"/>
        </w:rPr>
        <w:t xml:space="preserve"> for the Design Verification and Validation plan have been made during testing.</w:t>
      </w:r>
    </w:p>
    <w:p w14:paraId="3D9CEF5C" w14:textId="77777777" w:rsidR="00BA237D" w:rsidRPr="00BA237D" w:rsidRDefault="00593D10" w:rsidP="00732A56">
      <w:pPr>
        <w:pStyle w:val="Heading1"/>
        <w:keepLines w:val="0"/>
        <w:numPr>
          <w:ilvl w:val="0"/>
          <w:numId w:val="20"/>
        </w:numPr>
        <w:shd w:val="clear" w:color="auto" w:fill="auto"/>
        <w:bidi w:val="0"/>
        <w:spacing w:before="480" w:after="60" w:line="360" w:lineRule="auto"/>
        <w:ind w:right="0"/>
        <w:rPr>
          <w:rFonts w:ascii="Times New Roman" w:hAnsi="Times New Roman" w:cs="Miriam"/>
          <w:bCs w:val="0"/>
          <w:i/>
          <w:iCs/>
          <w:noProof/>
          <w:color w:val="95B3D7" w:themeColor="accent1" w:themeTint="99"/>
          <w:sz w:val="22"/>
          <w:szCs w:val="22"/>
          <w:lang w:val="en-GB"/>
        </w:rPr>
      </w:pPr>
      <w:bookmarkStart w:id="320" w:name="_Toc138111659"/>
      <w:bookmarkStart w:id="321" w:name="_Toc138111811"/>
      <w:bookmarkStart w:id="322" w:name="_Toc138112414"/>
      <w:bookmarkEnd w:id="303"/>
      <w:bookmarkEnd w:id="304"/>
      <w:bookmarkEnd w:id="305"/>
      <w:bookmarkEnd w:id="306"/>
      <w:r w:rsidRPr="00BA237D">
        <w:rPr>
          <w:rFonts w:asciiTheme="majorBidi" w:hAnsiTheme="majorBidi" w:cstheme="majorBidi"/>
          <w:b/>
          <w:bCs w:val="0"/>
          <w:sz w:val="28"/>
          <w:szCs w:val="28"/>
        </w:rPr>
        <w:t>Conclusions</w:t>
      </w:r>
      <w:bookmarkEnd w:id="320"/>
      <w:bookmarkEnd w:id="321"/>
      <w:bookmarkEnd w:id="322"/>
    </w:p>
    <w:p w14:paraId="16A7D47B" w14:textId="550F0E1A" w:rsidR="00BA237D" w:rsidRPr="00BA237D" w:rsidRDefault="00BA237D" w:rsidP="00BA237D">
      <w:pPr>
        <w:pStyle w:val="Heading1"/>
        <w:keepLines w:val="0"/>
        <w:numPr>
          <w:ilvl w:val="0"/>
          <w:numId w:val="0"/>
        </w:numPr>
        <w:shd w:val="clear" w:color="auto" w:fill="auto"/>
        <w:bidi w:val="0"/>
        <w:spacing w:before="480" w:after="60" w:line="360" w:lineRule="auto"/>
        <w:rPr>
          <w:rFonts w:ascii="Times New Roman" w:hAnsi="Times New Roman" w:cs="Miriam"/>
          <w:bCs w:val="0"/>
          <w:i/>
          <w:iCs/>
          <w:noProof/>
          <w:color w:val="95B3D7" w:themeColor="accent1" w:themeTint="99"/>
          <w:sz w:val="22"/>
          <w:szCs w:val="22"/>
          <w:lang w:val="en-GB"/>
        </w:rPr>
      </w:pPr>
      <w:bookmarkStart w:id="323" w:name="_Toc138111660"/>
      <w:bookmarkStart w:id="324" w:name="_Toc138111812"/>
      <w:bookmarkStart w:id="325" w:name="_Toc138112118"/>
      <w:bookmarkStart w:id="326" w:name="_Toc138112415"/>
      <w:r w:rsidRPr="00BA237D">
        <w:rPr>
          <w:rFonts w:ascii="Times New Roman" w:hAnsi="Times New Roman" w:cs="Miriam"/>
          <w:i/>
          <w:iCs/>
          <w:noProof/>
          <w:color w:val="548DD4" w:themeColor="text2" w:themeTint="99"/>
          <w:lang w:val="en-GB"/>
        </w:rPr>
        <w:t>&lt;This paragraph is Not Applicable on the STD phase of this document&gt;</w:t>
      </w:r>
      <w:bookmarkEnd w:id="323"/>
      <w:bookmarkEnd w:id="324"/>
      <w:bookmarkEnd w:id="325"/>
      <w:bookmarkEnd w:id="326"/>
    </w:p>
    <w:p w14:paraId="77623C9F" w14:textId="16E8AA95" w:rsidR="00593D10" w:rsidRPr="001F4C4D" w:rsidRDefault="00593D10" w:rsidP="00593D10">
      <w:pPr>
        <w:bidi w:val="0"/>
        <w:rPr>
          <w:rFonts w:ascii="Times New Roman" w:hAnsi="Times New Roman" w:cs="Miriam"/>
          <w:i/>
          <w:iCs/>
          <w:noProof/>
          <w:color w:val="548DD4" w:themeColor="text2" w:themeTint="99"/>
          <w:lang w:val="en-GB"/>
        </w:rPr>
      </w:pPr>
      <w:r w:rsidRPr="001F4C4D">
        <w:rPr>
          <w:rFonts w:ascii="Times New Roman" w:hAnsi="Times New Roman" w:cs="Miriam"/>
          <w:i/>
          <w:iCs/>
          <w:noProof/>
          <w:color w:val="548DD4" w:themeColor="text2" w:themeTint="99"/>
          <w:lang w:val="en-GB"/>
        </w:rPr>
        <w:t xml:space="preserve">&lt;This section should conclude all </w:t>
      </w:r>
      <w:r w:rsidR="00994246">
        <w:rPr>
          <w:rFonts w:ascii="Times New Roman" w:hAnsi="Times New Roman" w:cs="Miriam"/>
          <w:i/>
          <w:iCs/>
          <w:noProof/>
          <w:color w:val="548DD4" w:themeColor="text2" w:themeTint="99"/>
          <w:lang w:val="en-GB"/>
        </w:rPr>
        <w:t>software</w:t>
      </w:r>
      <w:ins w:id="327" w:author="Naama Socher" w:date="2023-06-11T09:42:00Z">
        <w:r w:rsidR="004A4DA9">
          <w:rPr>
            <w:rFonts w:ascii="Times New Roman" w:hAnsi="Times New Roman" w:cs="Miriam"/>
            <w:i/>
            <w:iCs/>
            <w:noProof/>
            <w:color w:val="548DD4" w:themeColor="text2" w:themeTint="99"/>
            <w:lang w:val="en-GB"/>
          </w:rPr>
          <w:t xml:space="preserve"> </w:t>
        </w:r>
      </w:ins>
      <w:r w:rsidRPr="001F4C4D">
        <w:rPr>
          <w:rFonts w:ascii="Times New Roman" w:hAnsi="Times New Roman" w:cs="Miriam"/>
          <w:i/>
          <w:iCs/>
          <w:noProof/>
          <w:color w:val="548DD4" w:themeColor="text2" w:themeTint="99"/>
          <w:lang w:val="en-GB"/>
        </w:rPr>
        <w:t>V&amp;V test results. For example:</w:t>
      </w:r>
    </w:p>
    <w:p w14:paraId="0EBC8631" w14:textId="587BE453" w:rsidR="00593D10" w:rsidRPr="00593D10" w:rsidRDefault="00994246" w:rsidP="00593D10">
      <w:pPr>
        <w:pStyle w:val="ListParagraph"/>
        <w:numPr>
          <w:ilvl w:val="0"/>
          <w:numId w:val="43"/>
        </w:numPr>
        <w:bidi w:val="0"/>
        <w:spacing w:after="160" w:line="256" w:lineRule="auto"/>
        <w:ind w:left="284" w:hanging="294"/>
        <w:rPr>
          <w:rFonts w:asciiTheme="majorBidi" w:eastAsiaTheme="minorHAnsi" w:hAnsiTheme="majorBidi" w:cstheme="majorBidi"/>
          <w:noProof/>
          <w:lang w:val="en-GB"/>
        </w:rPr>
      </w:pPr>
      <w:commentRangeStart w:id="328"/>
      <w:commentRangeStart w:id="329"/>
      <w:commentRangeStart w:id="330"/>
      <w:commentRangeStart w:id="331"/>
      <w:r>
        <w:rPr>
          <w:rFonts w:asciiTheme="majorBidi" w:hAnsiTheme="majorBidi" w:cstheme="majorBidi"/>
          <w:noProof/>
          <w:lang w:val="en-GB"/>
        </w:rPr>
        <w:t xml:space="preserve">Software </w:t>
      </w:r>
      <w:r w:rsidR="00593D10" w:rsidRPr="00593D10">
        <w:rPr>
          <w:rFonts w:asciiTheme="majorBidi" w:hAnsiTheme="majorBidi" w:cstheme="majorBidi"/>
          <w:noProof/>
          <w:lang w:val="en-GB"/>
        </w:rPr>
        <w:t xml:space="preserve">Verification and Validation was executed according to the Design Verification and Validation plan. </w:t>
      </w:r>
      <w:commentRangeEnd w:id="328"/>
      <w:r w:rsidR="00A968C3">
        <w:rPr>
          <w:rStyle w:val="CommentReference"/>
        </w:rPr>
        <w:commentReference w:id="328"/>
      </w:r>
      <w:commentRangeEnd w:id="329"/>
      <w:r>
        <w:rPr>
          <w:rStyle w:val="CommentReference"/>
        </w:rPr>
        <w:commentReference w:id="329"/>
      </w:r>
      <w:commentRangeEnd w:id="330"/>
      <w:r w:rsidR="00123C3E">
        <w:rPr>
          <w:rStyle w:val="CommentReference"/>
        </w:rPr>
        <w:commentReference w:id="330"/>
      </w:r>
      <w:commentRangeEnd w:id="331"/>
      <w:r w:rsidR="00123C3E">
        <w:rPr>
          <w:rStyle w:val="CommentReference"/>
        </w:rPr>
        <w:commentReference w:id="331"/>
      </w:r>
      <w:r w:rsidR="00593D10" w:rsidRPr="00593D10">
        <w:rPr>
          <w:rFonts w:asciiTheme="majorBidi" w:hAnsiTheme="majorBidi" w:cstheme="majorBidi"/>
          <w:noProof/>
          <w:lang w:val="en-GB"/>
        </w:rPr>
        <w:t xml:space="preserve">All tests were performed trained V&amp;V personnel. All tests were performed in full and passed according to each tests specific acceptance criteria, and the overall </w:t>
      </w:r>
      <w:r>
        <w:rPr>
          <w:rFonts w:asciiTheme="majorBidi" w:hAnsiTheme="majorBidi" w:cstheme="majorBidi"/>
          <w:noProof/>
          <w:lang w:val="en-GB"/>
        </w:rPr>
        <w:t>software</w:t>
      </w:r>
      <w:ins w:id="332" w:author="Naama Socher" w:date="2023-06-11T09:42:00Z">
        <w:r w:rsidR="004A4DA9">
          <w:rPr>
            <w:rFonts w:asciiTheme="majorBidi" w:hAnsiTheme="majorBidi" w:cstheme="majorBidi"/>
            <w:noProof/>
            <w:lang w:val="en-GB"/>
          </w:rPr>
          <w:t xml:space="preserve"> </w:t>
        </w:r>
      </w:ins>
      <w:r w:rsidR="00593D10" w:rsidRPr="00593D10">
        <w:rPr>
          <w:rFonts w:asciiTheme="majorBidi" w:hAnsiTheme="majorBidi" w:cstheme="majorBidi"/>
          <w:noProof/>
          <w:lang w:val="en-GB"/>
        </w:rPr>
        <w:t>verification and validation process passed according to the overall acceptance criteria.</w:t>
      </w:r>
    </w:p>
    <w:p w14:paraId="7174C4F6" w14:textId="77777777" w:rsidR="00593D10" w:rsidRPr="00593D10" w:rsidRDefault="00593D10" w:rsidP="00593D10">
      <w:pPr>
        <w:pStyle w:val="ListParagraph"/>
        <w:numPr>
          <w:ilvl w:val="0"/>
          <w:numId w:val="43"/>
        </w:numPr>
        <w:bidi w:val="0"/>
        <w:spacing w:after="160" w:line="256" w:lineRule="auto"/>
        <w:ind w:left="284" w:hanging="294"/>
        <w:rPr>
          <w:rFonts w:asciiTheme="majorBidi" w:hAnsiTheme="majorBidi" w:cstheme="majorBidi"/>
          <w:noProof/>
          <w:lang w:val="en-GB"/>
        </w:rPr>
      </w:pPr>
      <w:r w:rsidRPr="00593D10">
        <w:rPr>
          <w:rFonts w:asciiTheme="majorBidi" w:hAnsiTheme="majorBidi" w:cstheme="majorBidi"/>
          <w:noProof/>
          <w:lang w:val="en-GB"/>
        </w:rPr>
        <w:t>Defects found during the V&amp;V cycles, were all reviewed, classified and approved. Defect classification board approved the system for release with ## open anomalies / issues (see paragraph 6). None of the open issues are related to safety or efficacy.</w:t>
      </w:r>
    </w:p>
    <w:p w14:paraId="27B5164B" w14:textId="77777777" w:rsidR="00593D10" w:rsidRPr="00593D10" w:rsidRDefault="00593D10" w:rsidP="00593D10">
      <w:pPr>
        <w:pStyle w:val="ListParagraph"/>
        <w:numPr>
          <w:ilvl w:val="0"/>
          <w:numId w:val="43"/>
        </w:numPr>
        <w:bidi w:val="0"/>
        <w:spacing w:after="160" w:line="256" w:lineRule="auto"/>
        <w:ind w:left="284" w:hanging="294"/>
        <w:rPr>
          <w:rFonts w:asciiTheme="majorBidi" w:hAnsiTheme="majorBidi" w:cstheme="majorBidi"/>
          <w:noProof/>
          <w:lang w:val="en-GB"/>
        </w:rPr>
      </w:pPr>
      <w:r w:rsidRPr="00593D10">
        <w:rPr>
          <w:rFonts w:asciiTheme="majorBidi" w:hAnsiTheme="majorBidi" w:cstheme="majorBidi"/>
          <w:noProof/>
          <w:lang w:val="en-GB"/>
        </w:rPr>
        <w:t>All tests were completed successfully. The system functions as required and is safe for use.</w:t>
      </w:r>
    </w:p>
    <w:p w14:paraId="620EF460" w14:textId="2B2C6E73" w:rsidR="00277CB9" w:rsidRDefault="00593D10" w:rsidP="00593D10">
      <w:pPr>
        <w:tabs>
          <w:tab w:val="left" w:pos="720"/>
          <w:tab w:val="righ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s>
        <w:bidi w:val="0"/>
        <w:rPr>
          <w:rFonts w:asciiTheme="majorBidi" w:hAnsiTheme="majorBidi" w:cstheme="majorBidi"/>
          <w:noProof/>
          <w:lang w:val="en-GB"/>
        </w:rPr>
      </w:pPr>
      <w:r w:rsidRPr="00593D10">
        <w:rPr>
          <w:rFonts w:asciiTheme="majorBidi" w:hAnsiTheme="majorBidi" w:cstheme="majorBidi"/>
          <w:noProof/>
          <w:lang w:val="en-GB"/>
        </w:rPr>
        <w:t xml:space="preserve">Regarding the scope tested during the Design V&amp;V activities, it is concluded that </w:t>
      </w:r>
      <w:r w:rsidRPr="00F33742">
        <w:rPr>
          <w:rFonts w:asciiTheme="majorBidi" w:hAnsiTheme="majorBidi" w:cstheme="majorBidi"/>
          <w:i/>
          <w:iCs/>
          <w:color w:val="548ED5"/>
        </w:rPr>
        <w:t>[Software/ Product name]</w:t>
      </w:r>
      <w:r w:rsidRPr="00593D10">
        <w:rPr>
          <w:rFonts w:asciiTheme="majorBidi" w:hAnsiTheme="majorBidi" w:cstheme="majorBidi"/>
          <w:noProof/>
          <w:lang w:val="en-GB"/>
        </w:rPr>
        <w:t xml:space="preserve"> meets all requirements and specifications.</w:t>
      </w:r>
    </w:p>
    <w:p w14:paraId="62960B77" w14:textId="3142BE55" w:rsidR="00BA237D" w:rsidRDefault="00BA237D" w:rsidP="00BA237D">
      <w:pPr>
        <w:tabs>
          <w:tab w:val="left" w:pos="720"/>
          <w:tab w:val="righ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s>
        <w:bidi w:val="0"/>
        <w:rPr>
          <w:rFonts w:asciiTheme="majorBidi" w:hAnsiTheme="majorBidi" w:cstheme="majorBidi"/>
          <w:noProof/>
          <w:lang w:val="en-GB"/>
        </w:rPr>
      </w:pPr>
    </w:p>
    <w:p w14:paraId="688C7E25" w14:textId="70D04547" w:rsidR="00BA237D" w:rsidRDefault="00BA237D" w:rsidP="00BA237D">
      <w:pPr>
        <w:tabs>
          <w:tab w:val="left" w:pos="720"/>
          <w:tab w:val="righ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s>
        <w:bidi w:val="0"/>
        <w:rPr>
          <w:rFonts w:asciiTheme="majorBidi" w:hAnsiTheme="majorBidi" w:cstheme="majorBidi"/>
          <w:noProof/>
          <w:lang w:val="en-GB"/>
        </w:rPr>
      </w:pPr>
    </w:p>
    <w:p w14:paraId="00FEADF5" w14:textId="4564388A" w:rsidR="00BA237D" w:rsidRDefault="00BA237D" w:rsidP="00BA237D">
      <w:pPr>
        <w:tabs>
          <w:tab w:val="left" w:pos="720"/>
          <w:tab w:val="righ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s>
        <w:bidi w:val="0"/>
        <w:rPr>
          <w:rFonts w:asciiTheme="majorBidi" w:hAnsiTheme="majorBidi" w:cstheme="majorBidi"/>
          <w:noProof/>
          <w:lang w:val="en-GB"/>
        </w:rPr>
      </w:pPr>
    </w:p>
    <w:p w14:paraId="30D9EA3D" w14:textId="77777777" w:rsidR="00BA237D" w:rsidRPr="00593D10" w:rsidRDefault="00BA237D" w:rsidP="00BA237D">
      <w:pPr>
        <w:tabs>
          <w:tab w:val="left" w:pos="720"/>
          <w:tab w:val="right" w:pos="10080"/>
          <w:tab w:val="left" w:pos="11520"/>
          <w:tab w:val="left" w:pos="12240"/>
          <w:tab w:val="left" w:pos="12960"/>
          <w:tab w:val="left" w:pos="13680"/>
          <w:tab w:val="left" w:pos="14400"/>
          <w:tab w:val="left" w:pos="15120"/>
          <w:tab w:val="left" w:pos="15840"/>
          <w:tab w:val="left" w:pos="16560"/>
          <w:tab w:val="left" w:pos="17280"/>
          <w:tab w:val="left" w:pos="18000"/>
          <w:tab w:val="left" w:pos="18720"/>
        </w:tabs>
        <w:bidi w:val="0"/>
        <w:rPr>
          <w:rFonts w:asciiTheme="majorBidi" w:hAnsiTheme="majorBidi" w:cstheme="majorBidi"/>
          <w:lang w:val="en-GB"/>
        </w:rPr>
      </w:pPr>
    </w:p>
    <w:p w14:paraId="54A61848" w14:textId="77777777" w:rsidR="00277CB9" w:rsidRDefault="00277CB9" w:rsidP="00277CB9">
      <w:pPr>
        <w:pStyle w:val="Blankline"/>
        <w:bidi w:val="0"/>
        <w:rPr>
          <w:rFonts w:asciiTheme="majorBidi" w:hAnsiTheme="majorBidi" w:cstheme="majorBidi"/>
          <w:i/>
          <w:iCs/>
          <w:color w:val="548ED5"/>
          <w:sz w:val="18"/>
          <w:szCs w:val="18"/>
        </w:rPr>
      </w:pPr>
    </w:p>
    <w:p w14:paraId="02FE6AAF" w14:textId="77777777" w:rsidR="00604876" w:rsidRPr="00277CB9" w:rsidRDefault="00277CB9" w:rsidP="00277CB9">
      <w:pPr>
        <w:pStyle w:val="Blankline"/>
        <w:bidi w:val="0"/>
        <w:ind w:left="360"/>
        <w:jc w:val="center"/>
        <w:rPr>
          <w:rFonts w:asciiTheme="majorBidi" w:hAnsiTheme="majorBidi" w:cstheme="majorBidi"/>
          <w:sz w:val="24"/>
          <w:szCs w:val="24"/>
          <w:rtl/>
        </w:rPr>
      </w:pPr>
      <w:r w:rsidRPr="00277CB9">
        <w:rPr>
          <w:rFonts w:asciiTheme="majorBidi" w:hAnsiTheme="majorBidi" w:cstheme="majorBidi"/>
          <w:sz w:val="24"/>
          <w:szCs w:val="24"/>
        </w:rPr>
        <w:t>-End of Document -</w:t>
      </w:r>
    </w:p>
    <w:sectPr w:rsidR="00604876" w:rsidRPr="00277CB9" w:rsidSect="00A43D41">
      <w:endnotePr>
        <w:numFmt w:val="lowerLetter"/>
      </w:endnotePr>
      <w:pgSz w:w="11906" w:h="16838" w:code="9"/>
      <w:pgMar w:top="1151" w:right="1151" w:bottom="1151" w:left="1151" w:header="709" w:footer="403" w:gutter="0"/>
      <w:pgBorders w:offsetFrom="page">
        <w:top w:val="single" w:sz="4" w:space="24" w:color="auto"/>
        <w:left w:val="single" w:sz="4" w:space="24" w:color="auto"/>
        <w:bottom w:val="single" w:sz="4" w:space="24" w:color="auto"/>
        <w:right w:val="single" w:sz="4" w:space="24" w:color="auto"/>
      </w:pgBorders>
      <w:cols w:space="720"/>
      <w:bidi/>
      <w:rtlGutter/>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73" w:author="Dina Sifri [2]" w:date="2023-06-08T19:28:00Z" w:initials="DS">
    <w:p w14:paraId="2DB8214D" w14:textId="77777777" w:rsidR="001A435E" w:rsidRDefault="001A435E" w:rsidP="007205D6">
      <w:pPr>
        <w:pStyle w:val="CommentText"/>
        <w:bidi w:val="0"/>
      </w:pPr>
      <w:r>
        <w:rPr>
          <w:rStyle w:val="CommentReference"/>
        </w:rPr>
        <w:annotationRef/>
      </w:r>
      <w:r>
        <w:t>From where this definition is?</w:t>
      </w:r>
    </w:p>
  </w:comment>
  <w:comment w:id="174" w:author="Naama Socher" w:date="2023-06-11T08:53:00Z" w:initials="NS">
    <w:p w14:paraId="6584E126" w14:textId="07F97359" w:rsidR="00DC26C2" w:rsidRDefault="00DC26C2">
      <w:pPr>
        <w:pStyle w:val="CommentText"/>
      </w:pPr>
      <w:r>
        <w:rPr>
          <w:rStyle w:val="CommentReference"/>
        </w:rPr>
        <w:annotationRef/>
      </w:r>
      <w:r>
        <w:t>From your document. Do you think I should write something else?</w:t>
      </w:r>
    </w:p>
  </w:comment>
  <w:comment w:id="175" w:author="Dina Sifri" w:date="2023-06-11T09:24:00Z" w:initials="DS">
    <w:p w14:paraId="44521B50" w14:textId="77777777" w:rsidR="00CD1A2C" w:rsidRDefault="00CD1A2C" w:rsidP="00B723CB">
      <w:pPr>
        <w:pStyle w:val="CommentText"/>
        <w:bidi w:val="0"/>
      </w:pPr>
      <w:r>
        <w:rPr>
          <w:rStyle w:val="CommentReference"/>
        </w:rPr>
        <w:annotationRef/>
      </w:r>
      <w:r>
        <w:t>Seems like you have very very old template</w:t>
      </w:r>
    </w:p>
  </w:comment>
  <w:comment w:id="176" w:author="Dina Sifri" w:date="2023-06-11T09:25:00Z" w:initials="DS">
    <w:p w14:paraId="0AC910EB" w14:textId="77777777" w:rsidR="00CD1A2C" w:rsidRDefault="00CD1A2C" w:rsidP="005418F0">
      <w:pPr>
        <w:pStyle w:val="CommentText"/>
        <w:bidi w:val="0"/>
      </w:pPr>
      <w:r>
        <w:rPr>
          <w:rStyle w:val="CommentReference"/>
        </w:rPr>
        <w:annotationRef/>
      </w:r>
      <w:r>
        <w:t>You can leave it, anywhay all the document will be re-written, seems like again double work</w:t>
      </w:r>
    </w:p>
  </w:comment>
  <w:comment w:id="197" w:author="Dina Sifri [2]" w:date="2023-06-08T19:27:00Z" w:initials="DS">
    <w:p w14:paraId="0B4D3674" w14:textId="45C90227" w:rsidR="001A435E" w:rsidRDefault="001A435E" w:rsidP="00F04771">
      <w:pPr>
        <w:pStyle w:val="CommentText"/>
        <w:bidi w:val="0"/>
      </w:pPr>
      <w:r>
        <w:rPr>
          <w:rStyle w:val="CommentReference"/>
        </w:rPr>
        <w:annotationRef/>
      </w:r>
      <w:r>
        <w:t>A1-A3 outdated, remove or update</w:t>
      </w:r>
    </w:p>
  </w:comment>
  <w:comment w:id="198" w:author="Naama Socher" w:date="2023-06-11T09:08:00Z" w:initials="NS">
    <w:p w14:paraId="3C46B097" w14:textId="134A063F" w:rsidR="001E3242" w:rsidRPr="00994246" w:rsidRDefault="001E3242">
      <w:pPr>
        <w:pStyle w:val="CommentText"/>
        <w:rPr>
          <w:rtl/>
        </w:rPr>
      </w:pPr>
      <w:r>
        <w:rPr>
          <w:rStyle w:val="CommentReference"/>
        </w:rPr>
        <w:annotationRef/>
      </w:r>
      <w:r w:rsidR="00994246">
        <w:t>Do we work according them? If yes, can you say what are the updated IEEE so I can write them  here and we will porches them.</w:t>
      </w:r>
    </w:p>
  </w:comment>
  <w:comment w:id="199" w:author="Dina Sifri" w:date="2023-06-11T09:26:00Z" w:initials="DS">
    <w:p w14:paraId="01821FCD" w14:textId="77777777" w:rsidR="00427A20" w:rsidRDefault="00427A20" w:rsidP="004E4847">
      <w:pPr>
        <w:pStyle w:val="CommentText"/>
        <w:bidi w:val="0"/>
      </w:pPr>
      <w:r>
        <w:rPr>
          <w:rStyle w:val="CommentReference"/>
        </w:rPr>
        <w:annotationRef/>
      </w:r>
      <w:r>
        <w:t>Will be updated in new STD version</w:t>
      </w:r>
    </w:p>
  </w:comment>
  <w:comment w:id="221" w:author="Dina Sifri [2]" w:date="2023-06-08T19:30:00Z" w:initials="DS">
    <w:p w14:paraId="7FABA460" w14:textId="77777777" w:rsidR="004A3342" w:rsidRDefault="004A3342" w:rsidP="004A3342">
      <w:pPr>
        <w:pStyle w:val="CommentText"/>
        <w:bidi w:val="0"/>
        <w:rPr>
          <w:rtl/>
        </w:rPr>
      </w:pPr>
      <w:r>
        <w:rPr>
          <w:rStyle w:val="CommentReference"/>
        </w:rPr>
        <w:annotationRef/>
      </w:r>
      <w:r>
        <w:t>Following my training it is not validation it is V&amp;V, generally verification of requirements and include some validation if possible</w:t>
      </w:r>
    </w:p>
  </w:comment>
  <w:comment w:id="222" w:author="Naama Socher" w:date="2023-06-11T09:13:00Z" w:initials="NS">
    <w:p w14:paraId="76CDEB29" w14:textId="77777777" w:rsidR="004A3342" w:rsidRDefault="004A3342" w:rsidP="004A3342">
      <w:pPr>
        <w:pStyle w:val="CommentText"/>
      </w:pPr>
      <w:r>
        <w:rPr>
          <w:rStyle w:val="CommentReference"/>
        </w:rPr>
        <w:annotationRef/>
      </w:r>
      <w:r>
        <w:t>added</w:t>
      </w:r>
    </w:p>
  </w:comment>
  <w:comment w:id="228" w:author="Dina Sifri [2]" w:date="2023-06-08T19:30:00Z" w:initials="DS">
    <w:p w14:paraId="26199D9D" w14:textId="4ECD932A" w:rsidR="001A435E" w:rsidRDefault="001A435E" w:rsidP="000A7BB8">
      <w:pPr>
        <w:pStyle w:val="CommentText"/>
        <w:bidi w:val="0"/>
        <w:rPr>
          <w:rtl/>
        </w:rPr>
      </w:pPr>
      <w:r>
        <w:rPr>
          <w:rStyle w:val="CommentReference"/>
        </w:rPr>
        <w:annotationRef/>
      </w:r>
      <w:r>
        <w:t>Following my training it is not validation it is V&amp;V, generally verification of requirements and include some validation if possible</w:t>
      </w:r>
    </w:p>
  </w:comment>
  <w:comment w:id="229" w:author="Naama Socher" w:date="2023-06-11T09:13:00Z" w:initials="NS">
    <w:p w14:paraId="6444DDCA" w14:textId="0B72A71E" w:rsidR="00994246" w:rsidRDefault="00994246">
      <w:pPr>
        <w:pStyle w:val="CommentText"/>
      </w:pPr>
      <w:r>
        <w:rPr>
          <w:rStyle w:val="CommentReference"/>
        </w:rPr>
        <w:annotationRef/>
      </w:r>
      <w:r>
        <w:t>added</w:t>
      </w:r>
    </w:p>
  </w:comment>
  <w:comment w:id="328" w:author="Dina Sifri [2]" w:date="2023-06-08T20:23:00Z" w:initials="DS">
    <w:p w14:paraId="017E8F01" w14:textId="77777777" w:rsidR="00A968C3" w:rsidRDefault="00A968C3" w:rsidP="000A6821">
      <w:pPr>
        <w:pStyle w:val="CommentText"/>
        <w:bidi w:val="0"/>
      </w:pPr>
      <w:r>
        <w:rPr>
          <w:rStyle w:val="CommentReference"/>
        </w:rPr>
        <w:annotationRef/>
      </w:r>
      <w:r>
        <w:t>It is not design V&amp;V, it is SW  V&amp;V</w:t>
      </w:r>
    </w:p>
  </w:comment>
  <w:comment w:id="329" w:author="Naama Socher" w:date="2023-06-11T09:15:00Z" w:initials="NS">
    <w:p w14:paraId="3F5CFDF8" w14:textId="5960E9E4" w:rsidR="00994246" w:rsidRDefault="00994246">
      <w:pPr>
        <w:pStyle w:val="CommentText"/>
      </w:pPr>
      <w:r>
        <w:rPr>
          <w:rStyle w:val="CommentReference"/>
        </w:rPr>
        <w:annotationRef/>
      </w:r>
      <w:r>
        <w:t>Copies it from your document. Is this fix is OK?</w:t>
      </w:r>
    </w:p>
  </w:comment>
  <w:comment w:id="330" w:author="Dina Sifri" w:date="2023-06-11T09:26:00Z" w:initials="DS">
    <w:p w14:paraId="0799C6FD" w14:textId="77777777" w:rsidR="00123C3E" w:rsidRDefault="00123C3E" w:rsidP="0086528D">
      <w:pPr>
        <w:pStyle w:val="CommentText"/>
        <w:bidi w:val="0"/>
      </w:pPr>
      <w:r>
        <w:rPr>
          <w:rStyle w:val="CommentReference"/>
        </w:rPr>
        <w:annotationRef/>
      </w:r>
      <w:r>
        <w:t>Sorry, I don't know which document you copied it...</w:t>
      </w:r>
    </w:p>
  </w:comment>
  <w:comment w:id="331" w:author="Dina Sifri" w:date="2023-06-11T09:27:00Z" w:initials="DS">
    <w:p w14:paraId="01A01A43" w14:textId="77777777" w:rsidR="00123C3E" w:rsidRDefault="00123C3E" w:rsidP="006F3246">
      <w:pPr>
        <w:pStyle w:val="CommentText"/>
        <w:bidi w:val="0"/>
      </w:pPr>
      <w:r>
        <w:rPr>
          <w:rStyle w:val="CommentReference"/>
        </w:rPr>
        <w:annotationRef/>
      </w:r>
      <w:r>
        <w:t>OK, this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B8214D" w15:done="1"/>
  <w15:commentEx w15:paraId="6584E126" w15:paraIdParent="2DB8214D" w15:done="1"/>
  <w15:commentEx w15:paraId="44521B50" w15:paraIdParent="2DB8214D" w15:done="1"/>
  <w15:commentEx w15:paraId="0AC910EB" w15:paraIdParent="2DB8214D" w15:done="1"/>
  <w15:commentEx w15:paraId="0B4D3674" w15:done="1"/>
  <w15:commentEx w15:paraId="3C46B097" w15:paraIdParent="0B4D3674" w15:done="1"/>
  <w15:commentEx w15:paraId="01821FCD" w15:paraIdParent="0B4D3674" w15:done="1"/>
  <w15:commentEx w15:paraId="7FABA460" w15:done="1"/>
  <w15:commentEx w15:paraId="76CDEB29" w15:paraIdParent="7FABA460" w15:done="1"/>
  <w15:commentEx w15:paraId="26199D9D" w15:done="1"/>
  <w15:commentEx w15:paraId="6444DDCA" w15:paraIdParent="26199D9D" w15:done="1"/>
  <w15:commentEx w15:paraId="017E8F01" w15:done="1"/>
  <w15:commentEx w15:paraId="3F5CFDF8" w15:paraIdParent="017E8F01" w15:done="1"/>
  <w15:commentEx w15:paraId="0799C6FD" w15:paraIdParent="017E8F01" w15:done="1"/>
  <w15:commentEx w15:paraId="01A01A43" w15:paraIdParent="017E8F0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CAA75" w16cex:dateUtc="2023-06-08T16:28:00Z"/>
  <w16cex:commentExtensible w16cex:durableId="28300A07" w16cex:dateUtc="2023-06-11T05:53:00Z"/>
  <w16cex:commentExtensible w16cex:durableId="28301161" w16cex:dateUtc="2023-06-11T06:24:00Z"/>
  <w16cex:commentExtensible w16cex:durableId="2830118C" w16cex:dateUtc="2023-06-11T06:25:00Z"/>
  <w16cex:commentExtensible w16cex:durableId="282CAA13" w16cex:dateUtc="2023-06-08T16:27:00Z"/>
  <w16cex:commentExtensible w16cex:durableId="28300D9D" w16cex:dateUtc="2023-06-11T06:08:00Z"/>
  <w16cex:commentExtensible w16cex:durableId="283011A9" w16cex:dateUtc="2023-06-11T06:26:00Z"/>
  <w16cex:commentExtensible w16cex:durableId="283B6EDE" w16cex:dateUtc="2023-06-08T16:30:00Z"/>
  <w16cex:commentExtensible w16cex:durableId="283B6EDD" w16cex:dateUtc="2023-06-11T06:13:00Z"/>
  <w16cex:commentExtensible w16cex:durableId="282CAABB" w16cex:dateUtc="2023-06-08T16:30:00Z"/>
  <w16cex:commentExtensible w16cex:durableId="28300EA3" w16cex:dateUtc="2023-06-11T06:13:00Z"/>
  <w16cex:commentExtensible w16cex:durableId="282CB747" w16cex:dateUtc="2023-06-08T17:23:00Z"/>
  <w16cex:commentExtensible w16cex:durableId="28300F48" w16cex:dateUtc="2023-06-11T06:15:00Z"/>
  <w16cex:commentExtensible w16cex:durableId="283011D9" w16cex:dateUtc="2023-06-11T06:26:00Z"/>
  <w16cex:commentExtensible w16cex:durableId="283011F0" w16cex:dateUtc="2023-06-11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B8214D" w16cid:durableId="282CAA75"/>
  <w16cid:commentId w16cid:paraId="6584E126" w16cid:durableId="28300A07"/>
  <w16cid:commentId w16cid:paraId="44521B50" w16cid:durableId="28301161"/>
  <w16cid:commentId w16cid:paraId="0AC910EB" w16cid:durableId="2830118C"/>
  <w16cid:commentId w16cid:paraId="0B4D3674" w16cid:durableId="282CAA13"/>
  <w16cid:commentId w16cid:paraId="3C46B097" w16cid:durableId="28300D9D"/>
  <w16cid:commentId w16cid:paraId="01821FCD" w16cid:durableId="283011A9"/>
  <w16cid:commentId w16cid:paraId="7FABA460" w16cid:durableId="283B6EDE"/>
  <w16cid:commentId w16cid:paraId="76CDEB29" w16cid:durableId="283B6EDD"/>
  <w16cid:commentId w16cid:paraId="26199D9D" w16cid:durableId="282CAABB"/>
  <w16cid:commentId w16cid:paraId="6444DDCA" w16cid:durableId="28300EA3"/>
  <w16cid:commentId w16cid:paraId="017E8F01" w16cid:durableId="282CB747"/>
  <w16cid:commentId w16cid:paraId="3F5CFDF8" w16cid:durableId="28300F48"/>
  <w16cid:commentId w16cid:paraId="0799C6FD" w16cid:durableId="283011D9"/>
  <w16cid:commentId w16cid:paraId="01A01A43" w16cid:durableId="283011F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AF5BE6" w14:textId="77777777" w:rsidR="00194777" w:rsidRDefault="00194777">
      <w:r>
        <w:separator/>
      </w:r>
    </w:p>
  </w:endnote>
  <w:endnote w:type="continuationSeparator" w:id="0">
    <w:p w14:paraId="4A3EE1C2" w14:textId="77777777" w:rsidR="00194777" w:rsidRDefault="00194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6FF" w:usb1="420024FF" w:usb2="02000000" w:usb3="00000000" w:csb0="0000019F" w:csb1="00000000"/>
  </w:font>
  <w:font w:name="David">
    <w:panose1 w:val="020E0502060401010101"/>
    <w:charset w:val="00"/>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F966F" w14:textId="77777777" w:rsidR="00194777" w:rsidRDefault="00194777">
      <w:r>
        <w:separator/>
      </w:r>
    </w:p>
  </w:footnote>
  <w:footnote w:type="continuationSeparator" w:id="0">
    <w:p w14:paraId="64A9134F" w14:textId="77777777" w:rsidR="00194777" w:rsidRDefault="00194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0A4C9" w14:textId="77777777" w:rsidR="007A3A5E" w:rsidRDefault="009478A1" w:rsidP="007A3A5E">
    <w:pPr>
      <w:bidi w:val="0"/>
    </w:pPr>
    <w:r>
      <w:rPr>
        <w:noProof/>
      </w:rPr>
      <w:pict w14:anchorId="27B0EB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 o:spid="_x0000_s1026" type="#_x0000_t75" style="position:absolute;margin-left:0;margin-top:0;width:496pt;height:166.35pt;z-index:-251658240;mso-position-horizontal:center;mso-position-horizontal-relative:margin;mso-position-vertical:center;mso-position-vertical-relative:margin" wrapcoords="-33 0 -33 21503 21600 21503 21600 0 -33 0">
          <v:imagedata r:id="rId1" o:title="אלכם"/>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447" w:type="pct"/>
      <w:jc w:val="center"/>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56"/>
      <w:gridCol w:w="146"/>
      <w:gridCol w:w="244"/>
      <w:gridCol w:w="518"/>
      <w:gridCol w:w="455"/>
      <w:gridCol w:w="560"/>
      <w:gridCol w:w="455"/>
      <w:gridCol w:w="856"/>
      <w:gridCol w:w="597"/>
      <w:gridCol w:w="754"/>
      <w:gridCol w:w="1476"/>
      <w:gridCol w:w="1213"/>
      <w:gridCol w:w="2209"/>
    </w:tblGrid>
    <w:tr w:rsidR="00E132FE" w:rsidRPr="0057298A" w14:paraId="28E637A9" w14:textId="77777777" w:rsidTr="00CC3349">
      <w:trPr>
        <w:cantSplit/>
        <w:jc w:val="center"/>
      </w:trPr>
      <w:tc>
        <w:tcPr>
          <w:tcW w:w="458" w:type="pct"/>
          <w:tcBorders>
            <w:top w:val="single" w:sz="12" w:space="0" w:color="auto"/>
            <w:left w:val="single" w:sz="12" w:space="0" w:color="auto"/>
            <w:bottom w:val="single" w:sz="6" w:space="0" w:color="auto"/>
            <w:right w:val="single" w:sz="6" w:space="0" w:color="auto"/>
          </w:tcBorders>
          <w:shd w:val="clear" w:color="auto" w:fill="auto"/>
          <w:tcMar>
            <w:left w:w="57" w:type="dxa"/>
            <w:right w:w="57" w:type="dxa"/>
          </w:tcMar>
        </w:tcPr>
        <w:p w14:paraId="51BCD0A2" w14:textId="77777777" w:rsidR="00E132FE" w:rsidRPr="0090458D" w:rsidRDefault="00E132FE" w:rsidP="00E132FE">
          <w:pPr>
            <w:bidi w:val="0"/>
            <w:jc w:val="center"/>
            <w:outlineLvl w:val="1"/>
            <w:rPr>
              <w:sz w:val="16"/>
              <w:szCs w:val="16"/>
              <w:rtl/>
              <w:lang w:eastAsia="he-IL"/>
            </w:rPr>
          </w:pPr>
          <w:r w:rsidRPr="0090458D">
            <w:rPr>
              <w:sz w:val="16"/>
              <w:szCs w:val="16"/>
              <w:lang w:eastAsia="he-IL"/>
            </w:rPr>
            <w:t>SOP#</w:t>
          </w:r>
        </w:p>
      </w:tc>
      <w:tc>
        <w:tcPr>
          <w:tcW w:w="434" w:type="pct"/>
          <w:gridSpan w:val="3"/>
          <w:tcBorders>
            <w:top w:val="single" w:sz="12" w:space="0" w:color="auto"/>
            <w:left w:val="single" w:sz="6" w:space="0" w:color="auto"/>
            <w:bottom w:val="single" w:sz="6" w:space="0" w:color="auto"/>
            <w:right w:val="single" w:sz="6" w:space="0" w:color="auto"/>
          </w:tcBorders>
          <w:shd w:val="clear" w:color="auto" w:fill="auto"/>
        </w:tcPr>
        <w:p w14:paraId="539CAAD8" w14:textId="382CA1CD" w:rsidR="00E132FE" w:rsidRPr="0090458D" w:rsidRDefault="00E132FE" w:rsidP="00E132FE">
          <w:pPr>
            <w:bidi w:val="0"/>
            <w:jc w:val="center"/>
            <w:outlineLvl w:val="1"/>
            <w:rPr>
              <w:sz w:val="16"/>
              <w:szCs w:val="16"/>
              <w:rtl/>
              <w:lang w:eastAsia="he-IL"/>
            </w:rPr>
          </w:pPr>
          <w:r w:rsidRPr="0090458D">
            <w:rPr>
              <w:sz w:val="16"/>
              <w:szCs w:val="16"/>
              <w:rtl/>
              <w:lang w:eastAsia="he-IL"/>
            </w:rPr>
            <w:fldChar w:fldCharType="begin"/>
          </w:r>
          <w:r w:rsidRPr="0090458D">
            <w:rPr>
              <w:sz w:val="16"/>
              <w:szCs w:val="16"/>
              <w:rtl/>
              <w:lang w:eastAsia="he-IL"/>
            </w:rPr>
            <w:instrText xml:space="preserve"> </w:instrText>
          </w:r>
          <w:r w:rsidRPr="0090458D">
            <w:rPr>
              <w:rFonts w:hint="cs"/>
              <w:sz w:val="16"/>
              <w:szCs w:val="16"/>
              <w:lang w:eastAsia="he-IL"/>
            </w:rPr>
            <w:instrText>DOCPROPERTY  "PrcdrOrder Num"  \* MERGEFORMAT</w:instrText>
          </w:r>
          <w:r w:rsidRPr="0090458D">
            <w:rPr>
              <w:sz w:val="16"/>
              <w:szCs w:val="16"/>
              <w:rtl/>
              <w:lang w:eastAsia="he-IL"/>
            </w:rPr>
            <w:instrText xml:space="preserve"> </w:instrText>
          </w:r>
          <w:r w:rsidRPr="0090458D">
            <w:rPr>
              <w:sz w:val="16"/>
              <w:szCs w:val="16"/>
              <w:rtl/>
              <w:lang w:eastAsia="he-IL"/>
            </w:rPr>
            <w:fldChar w:fldCharType="separate"/>
          </w:r>
          <w:r w:rsidR="003D5226" w:rsidRPr="003D5226">
            <w:rPr>
              <w:b/>
              <w:sz w:val="16"/>
              <w:szCs w:val="16"/>
              <w:rtl/>
              <w:lang w:eastAsia="he-IL"/>
            </w:rPr>
            <w:t>4-10-01</w:t>
          </w:r>
          <w:r w:rsidR="003D5226">
            <w:rPr>
              <w:sz w:val="16"/>
              <w:szCs w:val="16"/>
              <w:rtl/>
              <w:lang w:eastAsia="he-IL"/>
            </w:rPr>
            <w:t xml:space="preserve"> </w:t>
          </w:r>
          <w:r w:rsidRPr="0090458D">
            <w:rPr>
              <w:sz w:val="16"/>
              <w:szCs w:val="16"/>
              <w:rtl/>
              <w:lang w:eastAsia="he-IL"/>
            </w:rPr>
            <w:fldChar w:fldCharType="end"/>
          </w:r>
        </w:p>
      </w:tc>
      <w:tc>
        <w:tcPr>
          <w:tcW w:w="486" w:type="pct"/>
          <w:gridSpan w:val="2"/>
          <w:tcBorders>
            <w:top w:val="single" w:sz="12" w:space="0" w:color="auto"/>
            <w:left w:val="single" w:sz="6" w:space="0" w:color="auto"/>
            <w:bottom w:val="single" w:sz="6" w:space="0" w:color="auto"/>
            <w:right w:val="single" w:sz="6" w:space="0" w:color="auto"/>
          </w:tcBorders>
          <w:shd w:val="clear" w:color="auto" w:fill="auto"/>
        </w:tcPr>
        <w:p w14:paraId="3C531210" w14:textId="77777777" w:rsidR="00E132FE" w:rsidRPr="0090458D" w:rsidRDefault="00E132FE" w:rsidP="00E132FE">
          <w:pPr>
            <w:bidi w:val="0"/>
            <w:jc w:val="center"/>
            <w:outlineLvl w:val="1"/>
            <w:rPr>
              <w:sz w:val="16"/>
              <w:szCs w:val="16"/>
              <w:rtl/>
              <w:lang w:eastAsia="he-IL"/>
            </w:rPr>
          </w:pPr>
          <w:r w:rsidRPr="0090458D">
            <w:rPr>
              <w:sz w:val="16"/>
              <w:szCs w:val="16"/>
              <w:lang w:eastAsia="he-IL"/>
            </w:rPr>
            <w:t>Appendix#</w:t>
          </w:r>
        </w:p>
      </w:tc>
      <w:tc>
        <w:tcPr>
          <w:tcW w:w="218" w:type="pct"/>
          <w:tcBorders>
            <w:top w:val="single" w:sz="12" w:space="0" w:color="auto"/>
            <w:left w:val="single" w:sz="6" w:space="0" w:color="auto"/>
            <w:bottom w:val="single" w:sz="6" w:space="0" w:color="auto"/>
            <w:right w:val="single" w:sz="6" w:space="0" w:color="auto"/>
          </w:tcBorders>
          <w:shd w:val="clear" w:color="auto" w:fill="auto"/>
        </w:tcPr>
        <w:p w14:paraId="59E8B160" w14:textId="15987121" w:rsidR="00E132FE" w:rsidRPr="0090458D" w:rsidRDefault="00E132FE" w:rsidP="00E132FE">
          <w:pPr>
            <w:bidi w:val="0"/>
            <w:jc w:val="center"/>
            <w:outlineLvl w:val="1"/>
            <w:rPr>
              <w:sz w:val="16"/>
              <w:szCs w:val="16"/>
              <w:rtl/>
              <w:lang w:eastAsia="he-IL"/>
            </w:rPr>
          </w:pPr>
          <w:r w:rsidRPr="0090458D">
            <w:rPr>
              <w:sz w:val="16"/>
              <w:szCs w:val="16"/>
              <w:rtl/>
              <w:lang w:eastAsia="he-IL"/>
            </w:rPr>
            <w:fldChar w:fldCharType="begin"/>
          </w:r>
          <w:r w:rsidRPr="0090458D">
            <w:rPr>
              <w:sz w:val="16"/>
              <w:szCs w:val="16"/>
              <w:rtl/>
              <w:lang w:eastAsia="he-IL"/>
            </w:rPr>
            <w:instrText xml:space="preserve"> </w:instrText>
          </w:r>
          <w:r w:rsidRPr="0090458D">
            <w:rPr>
              <w:rFonts w:hint="cs"/>
              <w:sz w:val="16"/>
              <w:szCs w:val="16"/>
              <w:lang w:eastAsia="he-IL"/>
            </w:rPr>
            <w:instrText>DOCPROPERTY  PrcdrAppendixNum  \* MERGEFORMAT</w:instrText>
          </w:r>
          <w:r w:rsidRPr="0090458D">
            <w:rPr>
              <w:sz w:val="16"/>
              <w:szCs w:val="16"/>
              <w:rtl/>
              <w:lang w:eastAsia="he-IL"/>
            </w:rPr>
            <w:instrText xml:space="preserve"> </w:instrText>
          </w:r>
          <w:r w:rsidRPr="0090458D">
            <w:rPr>
              <w:sz w:val="16"/>
              <w:szCs w:val="16"/>
              <w:rtl/>
              <w:lang w:eastAsia="he-IL"/>
            </w:rPr>
            <w:fldChar w:fldCharType="separate"/>
          </w:r>
          <w:r w:rsidR="003D5226">
            <w:rPr>
              <w:sz w:val="16"/>
              <w:szCs w:val="16"/>
              <w:rtl/>
              <w:lang w:eastAsia="he-IL"/>
            </w:rPr>
            <w:t>13</w:t>
          </w:r>
          <w:r w:rsidRPr="0090458D">
            <w:rPr>
              <w:sz w:val="16"/>
              <w:szCs w:val="16"/>
              <w:rtl/>
              <w:lang w:eastAsia="he-IL"/>
            </w:rPr>
            <w:fldChar w:fldCharType="end"/>
          </w:r>
        </w:p>
      </w:tc>
      <w:tc>
        <w:tcPr>
          <w:tcW w:w="696" w:type="pct"/>
          <w:gridSpan w:val="2"/>
          <w:tcBorders>
            <w:top w:val="single" w:sz="12" w:space="0" w:color="auto"/>
            <w:left w:val="single" w:sz="6" w:space="0" w:color="auto"/>
            <w:bottom w:val="single" w:sz="6" w:space="0" w:color="auto"/>
            <w:right w:val="single" w:sz="6" w:space="0" w:color="auto"/>
          </w:tcBorders>
          <w:shd w:val="clear" w:color="auto" w:fill="auto"/>
        </w:tcPr>
        <w:p w14:paraId="4EE9873E" w14:textId="77777777" w:rsidR="00E132FE" w:rsidRPr="0090458D" w:rsidRDefault="00E132FE" w:rsidP="00E132FE">
          <w:pPr>
            <w:bidi w:val="0"/>
            <w:jc w:val="center"/>
            <w:outlineLvl w:val="1"/>
            <w:rPr>
              <w:sz w:val="16"/>
              <w:szCs w:val="16"/>
              <w:lang w:eastAsia="he-IL"/>
            </w:rPr>
          </w:pPr>
          <w:r w:rsidRPr="0090458D">
            <w:rPr>
              <w:sz w:val="16"/>
              <w:szCs w:val="16"/>
              <w:lang w:eastAsia="he-IL"/>
            </w:rPr>
            <w:t>Appendix Rev</w:t>
          </w:r>
        </w:p>
      </w:tc>
      <w:tc>
        <w:tcPr>
          <w:tcW w:w="360" w:type="pct"/>
          <w:tcBorders>
            <w:top w:val="single" w:sz="12" w:space="0" w:color="auto"/>
            <w:left w:val="single" w:sz="6" w:space="0" w:color="auto"/>
            <w:bottom w:val="single" w:sz="6" w:space="0" w:color="auto"/>
            <w:right w:val="single" w:sz="6" w:space="0" w:color="auto"/>
          </w:tcBorders>
          <w:shd w:val="clear" w:color="auto" w:fill="auto"/>
        </w:tcPr>
        <w:p w14:paraId="6FF6276B" w14:textId="4CAAAE97" w:rsidR="00E132FE" w:rsidRPr="0090458D" w:rsidRDefault="0090458D" w:rsidP="00E132FE">
          <w:pPr>
            <w:bidi w:val="0"/>
            <w:jc w:val="center"/>
            <w:outlineLvl w:val="1"/>
            <w:rPr>
              <w:sz w:val="16"/>
              <w:szCs w:val="16"/>
              <w:rtl/>
              <w:lang w:eastAsia="he-IL"/>
            </w:rPr>
          </w:pPr>
          <w:r w:rsidRPr="0090458D">
            <w:rPr>
              <w:sz w:val="16"/>
              <w:szCs w:val="16"/>
              <w:lang w:eastAsia="he-IL"/>
            </w:rPr>
            <w:t>3</w:t>
          </w:r>
        </w:p>
      </w:tc>
      <w:tc>
        <w:tcPr>
          <w:tcW w:w="707" w:type="pct"/>
          <w:tcBorders>
            <w:top w:val="single" w:sz="12" w:space="0" w:color="auto"/>
            <w:left w:val="single" w:sz="6" w:space="0" w:color="auto"/>
            <w:bottom w:val="single" w:sz="6" w:space="0" w:color="auto"/>
            <w:right w:val="single" w:sz="6" w:space="0" w:color="auto"/>
          </w:tcBorders>
          <w:shd w:val="clear" w:color="auto" w:fill="auto"/>
        </w:tcPr>
        <w:p w14:paraId="5153222A" w14:textId="77777777" w:rsidR="00E132FE" w:rsidRPr="0090458D" w:rsidRDefault="00E132FE" w:rsidP="00E132FE">
          <w:pPr>
            <w:bidi w:val="0"/>
            <w:jc w:val="center"/>
            <w:outlineLvl w:val="1"/>
            <w:rPr>
              <w:sz w:val="16"/>
              <w:szCs w:val="16"/>
              <w:rtl/>
              <w:lang w:eastAsia="he-IL"/>
            </w:rPr>
          </w:pPr>
          <w:r w:rsidRPr="0090458D">
            <w:rPr>
              <w:sz w:val="16"/>
              <w:szCs w:val="16"/>
              <w:lang w:eastAsia="he-IL"/>
            </w:rPr>
            <w:t>Valid from</w:t>
          </w:r>
        </w:p>
      </w:tc>
      <w:tc>
        <w:tcPr>
          <w:tcW w:w="581" w:type="pct"/>
          <w:tcBorders>
            <w:top w:val="single" w:sz="12" w:space="0" w:color="auto"/>
            <w:left w:val="single" w:sz="6" w:space="0" w:color="auto"/>
            <w:bottom w:val="single" w:sz="6" w:space="0" w:color="auto"/>
            <w:right w:val="single" w:sz="12" w:space="0" w:color="auto"/>
          </w:tcBorders>
          <w:shd w:val="clear" w:color="auto" w:fill="auto"/>
        </w:tcPr>
        <w:p w14:paraId="7D528D7B" w14:textId="04FC4F95" w:rsidR="00E132FE" w:rsidRPr="0090458D" w:rsidRDefault="0090458D" w:rsidP="00E132FE">
          <w:pPr>
            <w:bidi w:val="0"/>
            <w:jc w:val="center"/>
            <w:outlineLvl w:val="1"/>
            <w:rPr>
              <w:sz w:val="16"/>
              <w:szCs w:val="16"/>
              <w:rtl/>
              <w:lang w:eastAsia="he-IL"/>
            </w:rPr>
          </w:pPr>
          <w:r w:rsidRPr="0090458D">
            <w:rPr>
              <w:sz w:val="16"/>
              <w:szCs w:val="16"/>
              <w:lang w:eastAsia="he-IL"/>
            </w:rPr>
            <w:t>15/06/2022</w:t>
          </w:r>
        </w:p>
      </w:tc>
      <w:tc>
        <w:tcPr>
          <w:tcW w:w="1058" w:type="pct"/>
          <w:vMerge w:val="restart"/>
          <w:tcBorders>
            <w:top w:val="single" w:sz="4" w:space="0" w:color="auto"/>
            <w:left w:val="single" w:sz="12" w:space="0" w:color="auto"/>
          </w:tcBorders>
          <w:shd w:val="clear" w:color="auto" w:fill="auto"/>
          <w:vAlign w:val="center"/>
        </w:tcPr>
        <w:p w14:paraId="630A9AEC" w14:textId="77777777" w:rsidR="00E132FE" w:rsidRPr="0057298A" w:rsidRDefault="00E132FE" w:rsidP="00E132FE">
          <w:pPr>
            <w:bidi w:val="0"/>
            <w:jc w:val="center"/>
            <w:outlineLvl w:val="1"/>
            <w:rPr>
              <w:noProof/>
              <w:sz w:val="16"/>
              <w:szCs w:val="16"/>
              <w:lang w:eastAsia="he-IL"/>
            </w:rPr>
          </w:pPr>
          <w:r>
            <w:rPr>
              <w:noProof/>
            </w:rPr>
            <w:drawing>
              <wp:anchor distT="0" distB="0" distL="114300" distR="114300" simplePos="0" relativeHeight="251658752" behindDoc="1" locked="0" layoutInCell="1" allowOverlap="1" wp14:anchorId="4FFE0037" wp14:editId="5E5B1977">
                <wp:simplePos x="0" y="0"/>
                <wp:positionH relativeFrom="margin">
                  <wp:posOffset>-5715</wp:posOffset>
                </wp:positionH>
                <wp:positionV relativeFrom="margin">
                  <wp:posOffset>344805</wp:posOffset>
                </wp:positionV>
                <wp:extent cx="1134745" cy="479425"/>
                <wp:effectExtent l="0" t="0" r="8255" b="0"/>
                <wp:wrapSquare wrapText="bothSides"/>
                <wp:docPr id="834543394" name="תמונה 1" descr="תיאור: לוגו - אלכ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תיאור: לוגו - אלכם"/>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4745" cy="47942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E132FE" w:rsidRPr="0057298A" w14:paraId="00FB8882" w14:textId="77777777" w:rsidTr="00CC3349">
      <w:trPr>
        <w:cantSplit/>
        <w:jc w:val="center"/>
      </w:trPr>
      <w:tc>
        <w:tcPr>
          <w:tcW w:w="645" w:type="pct"/>
          <w:gridSpan w:val="3"/>
          <w:tcBorders>
            <w:top w:val="single" w:sz="6" w:space="0" w:color="auto"/>
            <w:left w:val="single" w:sz="12" w:space="0" w:color="auto"/>
            <w:bottom w:val="single" w:sz="12" w:space="0" w:color="auto"/>
            <w:right w:val="single" w:sz="6" w:space="0" w:color="auto"/>
          </w:tcBorders>
          <w:shd w:val="clear" w:color="auto" w:fill="auto"/>
          <w:tcMar>
            <w:left w:w="57" w:type="dxa"/>
            <w:right w:w="57" w:type="dxa"/>
          </w:tcMar>
          <w:vAlign w:val="center"/>
        </w:tcPr>
        <w:p w14:paraId="22F225C3" w14:textId="77777777" w:rsidR="00E132FE" w:rsidRPr="0090458D" w:rsidRDefault="00E132FE" w:rsidP="00E132FE">
          <w:pPr>
            <w:bidi w:val="0"/>
            <w:jc w:val="center"/>
            <w:outlineLvl w:val="1"/>
            <w:rPr>
              <w:sz w:val="16"/>
              <w:szCs w:val="16"/>
              <w:rtl/>
              <w:lang w:eastAsia="he-IL"/>
            </w:rPr>
          </w:pPr>
          <w:r w:rsidRPr="0090458D">
            <w:rPr>
              <w:sz w:val="16"/>
              <w:szCs w:val="16"/>
              <w:lang w:eastAsia="he-IL"/>
            </w:rPr>
            <w:t>Appendix status</w:t>
          </w:r>
        </w:p>
      </w:tc>
      <w:tc>
        <w:tcPr>
          <w:tcW w:w="466" w:type="pct"/>
          <w:gridSpan w:val="2"/>
          <w:tcBorders>
            <w:top w:val="single" w:sz="6" w:space="0" w:color="auto"/>
            <w:left w:val="single" w:sz="6" w:space="0" w:color="auto"/>
            <w:bottom w:val="single" w:sz="12" w:space="0" w:color="auto"/>
            <w:right w:val="single" w:sz="6" w:space="0" w:color="auto"/>
          </w:tcBorders>
          <w:shd w:val="clear" w:color="auto" w:fill="FFFFFF"/>
          <w:vAlign w:val="center"/>
        </w:tcPr>
        <w:p w14:paraId="3E9F7BBD" w14:textId="77777777" w:rsidR="00E132FE" w:rsidRPr="0090458D" w:rsidRDefault="00E132FE" w:rsidP="00E132FE">
          <w:pPr>
            <w:bidi w:val="0"/>
            <w:jc w:val="center"/>
            <w:outlineLvl w:val="1"/>
            <w:rPr>
              <w:b/>
              <w:color w:val="D9D9D9"/>
              <w:sz w:val="16"/>
              <w:szCs w:val="16"/>
              <w:rtl/>
              <w:lang w:eastAsia="he-IL"/>
            </w:rPr>
          </w:pPr>
          <w:r w:rsidRPr="0090458D">
            <w:rPr>
              <w:b/>
              <w:color w:val="C00000"/>
              <w:sz w:val="16"/>
              <w:szCs w:val="16"/>
              <w:lang w:eastAsia="he-IL"/>
            </w:rPr>
            <w:t>Release</w:t>
          </w:r>
        </w:p>
      </w:tc>
      <w:tc>
        <w:tcPr>
          <w:tcW w:w="2831" w:type="pct"/>
          <w:gridSpan w:val="7"/>
          <w:tcBorders>
            <w:top w:val="single" w:sz="6" w:space="0" w:color="auto"/>
            <w:left w:val="single" w:sz="6" w:space="0" w:color="auto"/>
            <w:bottom w:val="single" w:sz="12" w:space="0" w:color="auto"/>
            <w:right w:val="single" w:sz="12" w:space="0" w:color="auto"/>
          </w:tcBorders>
          <w:shd w:val="clear" w:color="auto" w:fill="auto"/>
          <w:vAlign w:val="center"/>
        </w:tcPr>
        <w:p w14:paraId="075AC998" w14:textId="3C146E54" w:rsidR="00E132FE" w:rsidRPr="0090458D" w:rsidRDefault="00E132FE" w:rsidP="00E132FE">
          <w:pPr>
            <w:bidi w:val="0"/>
            <w:jc w:val="center"/>
            <w:outlineLvl w:val="1"/>
            <w:rPr>
              <w:sz w:val="16"/>
              <w:szCs w:val="16"/>
              <w:rtl/>
              <w:lang w:eastAsia="he-IL"/>
            </w:rPr>
          </w:pPr>
          <w:r w:rsidRPr="0090458D">
            <w:rPr>
              <w:rFonts w:cs="David"/>
              <w:b/>
              <w:bCs w:val="0"/>
              <w:color w:val="FF0000"/>
              <w:sz w:val="28"/>
              <w:szCs w:val="28"/>
              <w:rtl/>
              <w:lang w:eastAsia="he-IL"/>
            </w:rPr>
            <w:fldChar w:fldCharType="begin"/>
          </w:r>
          <w:r w:rsidRPr="0090458D">
            <w:rPr>
              <w:rFonts w:cs="David"/>
              <w:b/>
              <w:color w:val="FF0000"/>
              <w:sz w:val="28"/>
              <w:szCs w:val="28"/>
              <w:rtl/>
              <w:lang w:eastAsia="he-IL"/>
            </w:rPr>
            <w:instrText xml:space="preserve"> </w:instrText>
          </w:r>
          <w:r w:rsidRPr="0090458D">
            <w:rPr>
              <w:rFonts w:cs="David"/>
              <w:b/>
              <w:color w:val="FF0000"/>
              <w:sz w:val="28"/>
              <w:szCs w:val="28"/>
              <w:lang w:eastAsia="he-IL"/>
            </w:rPr>
            <w:instrText>DOCPROPERTY  PrcdrWarning  \* MERGEFORMAT</w:instrText>
          </w:r>
          <w:r w:rsidRPr="0090458D">
            <w:rPr>
              <w:rFonts w:cs="David"/>
              <w:b/>
              <w:color w:val="FF0000"/>
              <w:sz w:val="28"/>
              <w:szCs w:val="28"/>
              <w:rtl/>
              <w:lang w:eastAsia="he-IL"/>
            </w:rPr>
            <w:instrText xml:space="preserve"> </w:instrText>
          </w:r>
          <w:r w:rsidRPr="0090458D">
            <w:rPr>
              <w:rFonts w:cs="David"/>
              <w:b/>
              <w:bCs w:val="0"/>
              <w:color w:val="FF0000"/>
              <w:sz w:val="28"/>
              <w:szCs w:val="28"/>
              <w:rtl/>
              <w:lang w:eastAsia="he-IL"/>
            </w:rPr>
            <w:fldChar w:fldCharType="separate"/>
          </w:r>
          <w:r w:rsidR="003D5226" w:rsidRPr="003D5226">
            <w:rPr>
              <w:rFonts w:cs="David"/>
              <w:b/>
              <w:bCs w:val="0"/>
              <w:color w:val="FF0000"/>
              <w:sz w:val="28"/>
              <w:szCs w:val="28"/>
              <w:rtl/>
              <w:lang w:eastAsia="he-IL"/>
            </w:rPr>
            <w:t xml:space="preserve"> </w:t>
          </w:r>
          <w:r w:rsidRPr="0090458D">
            <w:rPr>
              <w:rFonts w:cs="David"/>
              <w:b/>
              <w:bCs w:val="0"/>
              <w:color w:val="FF0000"/>
              <w:sz w:val="28"/>
              <w:szCs w:val="28"/>
              <w:rtl/>
              <w:lang w:eastAsia="he-IL"/>
            </w:rPr>
            <w:fldChar w:fldCharType="end"/>
          </w:r>
        </w:p>
      </w:tc>
      <w:tc>
        <w:tcPr>
          <w:tcW w:w="1058" w:type="pct"/>
          <w:vMerge/>
          <w:tcBorders>
            <w:left w:val="single" w:sz="12" w:space="0" w:color="auto"/>
            <w:bottom w:val="single" w:sz="12" w:space="0" w:color="auto"/>
          </w:tcBorders>
          <w:shd w:val="clear" w:color="auto" w:fill="auto"/>
          <w:vAlign w:val="center"/>
        </w:tcPr>
        <w:p w14:paraId="40F48E15" w14:textId="77777777" w:rsidR="00E132FE" w:rsidRPr="0057298A" w:rsidRDefault="00E132FE" w:rsidP="00E132FE">
          <w:pPr>
            <w:bidi w:val="0"/>
            <w:jc w:val="center"/>
            <w:outlineLvl w:val="1"/>
            <w:rPr>
              <w:sz w:val="16"/>
              <w:szCs w:val="16"/>
              <w:lang w:eastAsia="he-IL"/>
            </w:rPr>
          </w:pPr>
        </w:p>
      </w:tc>
    </w:tr>
    <w:tr w:rsidR="00E132FE" w:rsidRPr="0057298A" w14:paraId="129387A2" w14:textId="77777777" w:rsidTr="00CC3349">
      <w:trPr>
        <w:cantSplit/>
        <w:jc w:val="center"/>
      </w:trPr>
      <w:tc>
        <w:tcPr>
          <w:tcW w:w="2654" w:type="pct"/>
          <w:gridSpan w:val="10"/>
          <w:tcBorders>
            <w:top w:val="single" w:sz="12" w:space="0" w:color="auto"/>
            <w:bottom w:val="single" w:sz="4" w:space="0" w:color="auto"/>
            <w:right w:val="single" w:sz="4" w:space="0" w:color="auto"/>
          </w:tcBorders>
          <w:shd w:val="clear" w:color="auto" w:fill="auto"/>
          <w:tcMar>
            <w:left w:w="57" w:type="dxa"/>
            <w:right w:w="57" w:type="dxa"/>
          </w:tcMar>
        </w:tcPr>
        <w:p w14:paraId="4CB0A4A3" w14:textId="77777777" w:rsidR="00E132FE" w:rsidRPr="0057298A" w:rsidRDefault="00E132FE" w:rsidP="00E132FE">
          <w:pPr>
            <w:bidi w:val="0"/>
            <w:jc w:val="center"/>
            <w:outlineLvl w:val="1"/>
            <w:rPr>
              <w:sz w:val="16"/>
              <w:szCs w:val="16"/>
              <w:lang w:eastAsia="he-IL"/>
            </w:rPr>
          </w:pPr>
          <w:r w:rsidRPr="0057298A">
            <w:rPr>
              <w:sz w:val="16"/>
              <w:szCs w:val="16"/>
              <w:lang w:eastAsia="he-IL"/>
            </w:rPr>
            <w:t>Project name</w:t>
          </w:r>
        </w:p>
      </w:tc>
      <w:tc>
        <w:tcPr>
          <w:tcW w:w="707" w:type="pct"/>
          <w:tcBorders>
            <w:top w:val="single" w:sz="12" w:space="0" w:color="auto"/>
            <w:left w:val="single" w:sz="4" w:space="0" w:color="auto"/>
            <w:bottom w:val="single" w:sz="4" w:space="0" w:color="auto"/>
            <w:right w:val="single" w:sz="4" w:space="0" w:color="auto"/>
          </w:tcBorders>
          <w:tcMar>
            <w:left w:w="57" w:type="dxa"/>
            <w:right w:w="57" w:type="dxa"/>
          </w:tcMar>
        </w:tcPr>
        <w:p w14:paraId="2FA8F103" w14:textId="77777777" w:rsidR="00E132FE" w:rsidRPr="0057298A" w:rsidRDefault="00E132FE" w:rsidP="00E132FE">
          <w:pPr>
            <w:bidi w:val="0"/>
            <w:jc w:val="center"/>
            <w:outlineLvl w:val="1"/>
            <w:rPr>
              <w:sz w:val="16"/>
              <w:szCs w:val="16"/>
              <w:rtl/>
              <w:lang w:eastAsia="he-IL"/>
            </w:rPr>
          </w:pPr>
          <w:r w:rsidRPr="0057298A">
            <w:rPr>
              <w:sz w:val="16"/>
              <w:szCs w:val="16"/>
              <w:lang w:eastAsia="he-IL"/>
            </w:rPr>
            <w:t>Document Owner</w:t>
          </w:r>
        </w:p>
      </w:tc>
      <w:tc>
        <w:tcPr>
          <w:tcW w:w="581" w:type="pct"/>
          <w:tcBorders>
            <w:top w:val="single" w:sz="12" w:space="0" w:color="auto"/>
            <w:left w:val="single" w:sz="4" w:space="0" w:color="auto"/>
            <w:bottom w:val="single" w:sz="4" w:space="0" w:color="auto"/>
            <w:right w:val="single" w:sz="4" w:space="0" w:color="auto"/>
          </w:tcBorders>
          <w:tcMar>
            <w:left w:w="57" w:type="dxa"/>
            <w:right w:w="57" w:type="dxa"/>
          </w:tcMar>
        </w:tcPr>
        <w:p w14:paraId="7F32BF53" w14:textId="77777777" w:rsidR="00E132FE" w:rsidRPr="0057298A" w:rsidRDefault="00E132FE" w:rsidP="00E132FE">
          <w:pPr>
            <w:tabs>
              <w:tab w:val="left" w:pos="364"/>
              <w:tab w:val="center" w:pos="639"/>
            </w:tabs>
            <w:bidi w:val="0"/>
            <w:outlineLvl w:val="1"/>
            <w:rPr>
              <w:sz w:val="16"/>
              <w:szCs w:val="16"/>
              <w:rtl/>
              <w:lang w:eastAsia="he-IL"/>
            </w:rPr>
          </w:pPr>
          <w:r>
            <w:rPr>
              <w:sz w:val="16"/>
              <w:szCs w:val="16"/>
              <w:lang w:eastAsia="he-IL"/>
            </w:rPr>
            <w:tab/>
            <w:t>R&amp;D</w:t>
          </w:r>
        </w:p>
      </w:tc>
      <w:tc>
        <w:tcPr>
          <w:tcW w:w="1058" w:type="pct"/>
          <w:vMerge/>
          <w:tcBorders>
            <w:top w:val="single" w:sz="12" w:space="0" w:color="auto"/>
            <w:left w:val="single" w:sz="4" w:space="0" w:color="auto"/>
          </w:tcBorders>
          <w:shd w:val="clear" w:color="auto" w:fill="auto"/>
          <w:vAlign w:val="center"/>
        </w:tcPr>
        <w:p w14:paraId="58E2DF0B" w14:textId="77777777" w:rsidR="00E132FE" w:rsidRPr="0057298A" w:rsidRDefault="00E132FE" w:rsidP="00E132FE">
          <w:pPr>
            <w:bidi w:val="0"/>
            <w:jc w:val="center"/>
            <w:outlineLvl w:val="1"/>
            <w:rPr>
              <w:sz w:val="16"/>
              <w:szCs w:val="16"/>
              <w:lang w:eastAsia="he-IL"/>
            </w:rPr>
          </w:pPr>
        </w:p>
      </w:tc>
    </w:tr>
    <w:tr w:rsidR="00E132FE" w:rsidRPr="0057298A" w14:paraId="4105F722" w14:textId="77777777" w:rsidTr="00CC3349">
      <w:trPr>
        <w:cantSplit/>
        <w:trHeight w:val="63"/>
        <w:jc w:val="center"/>
      </w:trPr>
      <w:tc>
        <w:tcPr>
          <w:tcW w:w="2654" w:type="pct"/>
          <w:gridSpan w:val="10"/>
          <w:vMerge w:val="restart"/>
          <w:tcBorders>
            <w:top w:val="single" w:sz="4" w:space="0" w:color="auto"/>
            <w:bottom w:val="single" w:sz="4" w:space="0" w:color="auto"/>
            <w:right w:val="single" w:sz="4" w:space="0" w:color="auto"/>
          </w:tcBorders>
          <w:shd w:val="clear" w:color="auto" w:fill="auto"/>
          <w:tcMar>
            <w:left w:w="57" w:type="dxa"/>
            <w:right w:w="57" w:type="dxa"/>
          </w:tcMar>
          <w:vAlign w:val="center"/>
        </w:tcPr>
        <w:p w14:paraId="40C71523" w14:textId="026F42E9" w:rsidR="00E132FE" w:rsidRPr="0057298A" w:rsidRDefault="00E132FE" w:rsidP="00E132FE">
          <w:pPr>
            <w:bidi w:val="0"/>
            <w:jc w:val="center"/>
            <w:outlineLvl w:val="1"/>
            <w:rPr>
              <w:sz w:val="16"/>
              <w:szCs w:val="16"/>
              <w:lang w:eastAsia="he-IL"/>
            </w:rPr>
          </w:pPr>
          <w:r w:rsidRPr="0057298A">
            <w:rPr>
              <w:b/>
              <w:bCs w:val="0"/>
              <w:sz w:val="32"/>
              <w:szCs w:val="32"/>
              <w:lang w:eastAsia="he-IL"/>
            </w:rPr>
            <w:fldChar w:fldCharType="begin"/>
          </w:r>
          <w:r w:rsidRPr="0057298A">
            <w:rPr>
              <w:b/>
              <w:sz w:val="32"/>
              <w:szCs w:val="32"/>
              <w:lang w:eastAsia="he-IL"/>
            </w:rPr>
            <w:instrText xml:space="preserve"> DOCPROPERTY  "Project Name"  \* MERGEFORMAT </w:instrText>
          </w:r>
          <w:r w:rsidRPr="0057298A">
            <w:rPr>
              <w:b/>
              <w:bCs w:val="0"/>
              <w:sz w:val="32"/>
              <w:szCs w:val="32"/>
              <w:lang w:eastAsia="he-IL"/>
            </w:rPr>
            <w:fldChar w:fldCharType="separate"/>
          </w:r>
          <w:r w:rsidR="003D5226" w:rsidRPr="003D5226">
            <w:rPr>
              <w:b/>
              <w:bCs w:val="0"/>
              <w:sz w:val="32"/>
              <w:szCs w:val="32"/>
              <w:lang w:eastAsia="he-IL"/>
            </w:rPr>
            <w:t>-</w:t>
          </w:r>
          <w:r w:rsidRPr="0057298A">
            <w:rPr>
              <w:b/>
              <w:bCs w:val="0"/>
              <w:sz w:val="32"/>
              <w:szCs w:val="32"/>
              <w:lang w:eastAsia="he-IL"/>
            </w:rPr>
            <w:fldChar w:fldCharType="end"/>
          </w:r>
        </w:p>
      </w:tc>
      <w:tc>
        <w:tcPr>
          <w:tcW w:w="707" w:type="pct"/>
          <w:tcBorders>
            <w:top w:val="single" w:sz="4" w:space="0" w:color="auto"/>
            <w:left w:val="single" w:sz="4" w:space="0" w:color="auto"/>
            <w:bottom w:val="single" w:sz="4" w:space="0" w:color="auto"/>
            <w:right w:val="single" w:sz="4" w:space="0" w:color="auto"/>
          </w:tcBorders>
          <w:tcMar>
            <w:left w:w="57" w:type="dxa"/>
            <w:right w:w="57" w:type="dxa"/>
          </w:tcMar>
        </w:tcPr>
        <w:p w14:paraId="3082BDE7" w14:textId="77777777" w:rsidR="00E132FE" w:rsidRPr="0057298A" w:rsidRDefault="00E132FE" w:rsidP="00E132FE">
          <w:pPr>
            <w:bidi w:val="0"/>
            <w:jc w:val="center"/>
            <w:outlineLvl w:val="1"/>
            <w:rPr>
              <w:sz w:val="16"/>
              <w:szCs w:val="16"/>
              <w:lang w:eastAsia="he-IL"/>
            </w:rPr>
          </w:pPr>
          <w:r w:rsidRPr="0057298A">
            <w:rPr>
              <w:sz w:val="16"/>
              <w:szCs w:val="16"/>
              <w:lang w:eastAsia="he-IL"/>
            </w:rPr>
            <w:t>Document status</w:t>
          </w:r>
        </w:p>
      </w:tc>
      <w:tc>
        <w:tcPr>
          <w:tcW w:w="581" w:type="pct"/>
          <w:tcBorders>
            <w:top w:val="single" w:sz="4" w:space="0" w:color="auto"/>
            <w:left w:val="single" w:sz="4" w:space="0" w:color="auto"/>
            <w:bottom w:val="single" w:sz="4" w:space="0" w:color="auto"/>
            <w:right w:val="single" w:sz="4" w:space="0" w:color="auto"/>
          </w:tcBorders>
          <w:tcMar>
            <w:left w:w="57" w:type="dxa"/>
            <w:right w:w="57" w:type="dxa"/>
          </w:tcMar>
        </w:tcPr>
        <w:p w14:paraId="22BC06C2" w14:textId="6490BF2D" w:rsidR="00E132FE" w:rsidRPr="0057298A" w:rsidRDefault="00E132FE" w:rsidP="00E132FE">
          <w:pPr>
            <w:bidi w:val="0"/>
            <w:jc w:val="center"/>
            <w:rPr>
              <w:sz w:val="16"/>
              <w:szCs w:val="16"/>
              <w:rtl/>
            </w:rPr>
          </w:pPr>
          <w:r w:rsidRPr="0057298A">
            <w:rPr>
              <w:sz w:val="16"/>
              <w:szCs w:val="16"/>
              <w:rtl/>
            </w:rPr>
            <w:fldChar w:fldCharType="begin"/>
          </w:r>
          <w:r w:rsidRPr="0057298A">
            <w:rPr>
              <w:sz w:val="16"/>
              <w:szCs w:val="16"/>
              <w:rtl/>
            </w:rPr>
            <w:instrText xml:space="preserve"> </w:instrText>
          </w:r>
          <w:r w:rsidRPr="0057298A">
            <w:rPr>
              <w:sz w:val="16"/>
              <w:szCs w:val="16"/>
            </w:rPr>
            <w:instrText>DOCPROPERTY  Current-state  \* MERGEFORMAT</w:instrText>
          </w:r>
          <w:r w:rsidRPr="0057298A">
            <w:rPr>
              <w:sz w:val="16"/>
              <w:szCs w:val="16"/>
              <w:rtl/>
            </w:rPr>
            <w:instrText xml:space="preserve"> </w:instrText>
          </w:r>
          <w:r w:rsidRPr="0057298A">
            <w:rPr>
              <w:sz w:val="16"/>
              <w:szCs w:val="16"/>
              <w:rtl/>
            </w:rPr>
            <w:fldChar w:fldCharType="separate"/>
          </w:r>
          <w:r w:rsidR="003D5226" w:rsidRPr="003D5226">
            <w:rPr>
              <w:b/>
              <w:sz w:val="16"/>
              <w:szCs w:val="16"/>
            </w:rPr>
            <w:t>Released</w:t>
          </w:r>
          <w:r w:rsidRPr="0057298A">
            <w:rPr>
              <w:sz w:val="16"/>
              <w:szCs w:val="16"/>
              <w:rtl/>
            </w:rPr>
            <w:fldChar w:fldCharType="end"/>
          </w:r>
        </w:p>
      </w:tc>
      <w:tc>
        <w:tcPr>
          <w:tcW w:w="1058" w:type="pct"/>
          <w:vMerge/>
          <w:tcBorders>
            <w:left w:val="single" w:sz="4" w:space="0" w:color="auto"/>
          </w:tcBorders>
          <w:shd w:val="clear" w:color="auto" w:fill="auto"/>
        </w:tcPr>
        <w:p w14:paraId="225C1107" w14:textId="77777777" w:rsidR="00E132FE" w:rsidRPr="0057298A" w:rsidRDefault="00E132FE" w:rsidP="00E132FE">
          <w:pPr>
            <w:bidi w:val="0"/>
            <w:jc w:val="center"/>
            <w:outlineLvl w:val="1"/>
            <w:rPr>
              <w:sz w:val="16"/>
              <w:szCs w:val="16"/>
              <w:lang w:eastAsia="he-IL"/>
            </w:rPr>
          </w:pPr>
        </w:p>
      </w:tc>
    </w:tr>
    <w:tr w:rsidR="00E132FE" w:rsidRPr="0057298A" w14:paraId="763B5700" w14:textId="77777777" w:rsidTr="00CC3349">
      <w:trPr>
        <w:cantSplit/>
        <w:trHeight w:val="184"/>
        <w:jc w:val="center"/>
      </w:trPr>
      <w:tc>
        <w:tcPr>
          <w:tcW w:w="2654" w:type="pct"/>
          <w:gridSpan w:val="10"/>
          <w:vMerge/>
          <w:tcBorders>
            <w:top w:val="single" w:sz="4" w:space="0" w:color="auto"/>
            <w:bottom w:val="single" w:sz="4" w:space="0" w:color="auto"/>
            <w:right w:val="single" w:sz="4" w:space="0" w:color="auto"/>
          </w:tcBorders>
          <w:shd w:val="clear" w:color="auto" w:fill="auto"/>
          <w:tcMar>
            <w:left w:w="57" w:type="dxa"/>
            <w:right w:w="57" w:type="dxa"/>
          </w:tcMar>
          <w:vAlign w:val="center"/>
        </w:tcPr>
        <w:p w14:paraId="1CE6B908" w14:textId="77777777" w:rsidR="00E132FE" w:rsidRPr="0057298A" w:rsidRDefault="00E132FE" w:rsidP="00E132FE">
          <w:pPr>
            <w:bidi w:val="0"/>
            <w:jc w:val="center"/>
            <w:outlineLvl w:val="1"/>
            <w:rPr>
              <w:sz w:val="16"/>
              <w:szCs w:val="16"/>
              <w:lang w:eastAsia="he-IL"/>
            </w:rPr>
          </w:pPr>
        </w:p>
      </w:tc>
      <w:tc>
        <w:tcPr>
          <w:tcW w:w="707"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tcPr>
        <w:p w14:paraId="5A552E0A" w14:textId="77777777" w:rsidR="00E132FE" w:rsidRPr="0057298A" w:rsidRDefault="00E132FE" w:rsidP="00E132FE">
          <w:pPr>
            <w:bidi w:val="0"/>
            <w:jc w:val="center"/>
            <w:outlineLvl w:val="1"/>
            <w:rPr>
              <w:sz w:val="16"/>
              <w:szCs w:val="16"/>
              <w:lang w:eastAsia="he-IL"/>
            </w:rPr>
          </w:pPr>
          <w:r>
            <w:rPr>
              <w:sz w:val="16"/>
              <w:szCs w:val="16"/>
              <w:lang w:eastAsia="he-IL"/>
            </w:rPr>
            <w:t>Written by</w:t>
          </w:r>
        </w:p>
      </w:tc>
      <w:tc>
        <w:tcPr>
          <w:tcW w:w="581" w:type="pct"/>
          <w:tcBorders>
            <w:top w:val="single" w:sz="4" w:space="0" w:color="auto"/>
            <w:left w:val="single" w:sz="4" w:space="0" w:color="auto"/>
            <w:bottom w:val="single" w:sz="4" w:space="0" w:color="auto"/>
            <w:right w:val="single" w:sz="4" w:space="0" w:color="auto"/>
          </w:tcBorders>
          <w:shd w:val="clear" w:color="auto" w:fill="auto"/>
        </w:tcPr>
        <w:p w14:paraId="10D41013" w14:textId="597B6E5C" w:rsidR="00E132FE" w:rsidRPr="0057298A" w:rsidRDefault="00E132FE" w:rsidP="00E132FE">
          <w:pPr>
            <w:bidi w:val="0"/>
            <w:jc w:val="center"/>
            <w:outlineLvl w:val="1"/>
            <w:rPr>
              <w:sz w:val="16"/>
              <w:szCs w:val="16"/>
              <w:rtl/>
              <w:lang w:eastAsia="he-IL"/>
            </w:rPr>
          </w:pPr>
          <w:r w:rsidRPr="0057298A">
            <w:rPr>
              <w:sz w:val="16"/>
              <w:szCs w:val="16"/>
              <w:rtl/>
              <w:lang w:eastAsia="he-IL"/>
            </w:rPr>
            <w:fldChar w:fldCharType="begin"/>
          </w:r>
          <w:r w:rsidRPr="0057298A">
            <w:rPr>
              <w:sz w:val="16"/>
              <w:szCs w:val="16"/>
              <w:rtl/>
              <w:lang w:eastAsia="he-IL"/>
            </w:rPr>
            <w:instrText xml:space="preserve"> </w:instrText>
          </w:r>
          <w:r w:rsidRPr="0057298A">
            <w:rPr>
              <w:sz w:val="16"/>
              <w:szCs w:val="16"/>
              <w:lang w:eastAsia="he-IL"/>
            </w:rPr>
            <w:instrText>DOCPROPERTY  "Document Author"  \* MERGEFORMAT</w:instrText>
          </w:r>
          <w:r w:rsidRPr="0057298A">
            <w:rPr>
              <w:sz w:val="16"/>
              <w:szCs w:val="16"/>
              <w:rtl/>
              <w:lang w:eastAsia="he-IL"/>
            </w:rPr>
            <w:instrText xml:space="preserve"> </w:instrText>
          </w:r>
          <w:r w:rsidRPr="0057298A">
            <w:rPr>
              <w:sz w:val="16"/>
              <w:szCs w:val="16"/>
              <w:rtl/>
              <w:lang w:eastAsia="he-IL"/>
            </w:rPr>
            <w:fldChar w:fldCharType="separate"/>
          </w:r>
          <w:r w:rsidR="003D5226">
            <w:rPr>
              <w:sz w:val="16"/>
              <w:szCs w:val="16"/>
              <w:lang w:eastAsia="he-IL"/>
            </w:rPr>
            <w:t>Ozi Ben Ari</w:t>
          </w:r>
          <w:r w:rsidRPr="0057298A">
            <w:rPr>
              <w:sz w:val="16"/>
              <w:szCs w:val="16"/>
              <w:rtl/>
              <w:lang w:eastAsia="he-IL"/>
            </w:rPr>
            <w:fldChar w:fldCharType="end"/>
          </w:r>
        </w:p>
      </w:tc>
      <w:tc>
        <w:tcPr>
          <w:tcW w:w="1058" w:type="pct"/>
          <w:vMerge/>
          <w:tcBorders>
            <w:left w:val="single" w:sz="4" w:space="0" w:color="auto"/>
          </w:tcBorders>
          <w:shd w:val="clear" w:color="auto" w:fill="auto"/>
        </w:tcPr>
        <w:p w14:paraId="32796598" w14:textId="77777777" w:rsidR="00E132FE" w:rsidRPr="0057298A" w:rsidRDefault="00E132FE" w:rsidP="00E132FE">
          <w:pPr>
            <w:bidi w:val="0"/>
            <w:jc w:val="center"/>
            <w:outlineLvl w:val="1"/>
            <w:rPr>
              <w:sz w:val="16"/>
              <w:szCs w:val="16"/>
              <w:lang w:eastAsia="he-IL"/>
            </w:rPr>
          </w:pPr>
        </w:p>
      </w:tc>
    </w:tr>
    <w:tr w:rsidR="00E132FE" w:rsidRPr="0057298A" w14:paraId="221930B8" w14:textId="77777777" w:rsidTr="00CC3349">
      <w:trPr>
        <w:cantSplit/>
        <w:trHeight w:val="160"/>
        <w:jc w:val="center"/>
      </w:trPr>
      <w:tc>
        <w:tcPr>
          <w:tcW w:w="2654" w:type="pct"/>
          <w:gridSpan w:val="10"/>
          <w:tcBorders>
            <w:top w:val="single" w:sz="4" w:space="0" w:color="auto"/>
            <w:bottom w:val="single" w:sz="4" w:space="0" w:color="auto"/>
            <w:right w:val="single" w:sz="4" w:space="0" w:color="auto"/>
          </w:tcBorders>
          <w:shd w:val="clear" w:color="auto" w:fill="auto"/>
          <w:tcMar>
            <w:left w:w="57" w:type="dxa"/>
            <w:right w:w="57" w:type="dxa"/>
          </w:tcMar>
          <w:vAlign w:val="center"/>
        </w:tcPr>
        <w:p w14:paraId="5D859296" w14:textId="77777777" w:rsidR="00E132FE" w:rsidRPr="0057298A" w:rsidRDefault="00E132FE" w:rsidP="00E132FE">
          <w:pPr>
            <w:bidi w:val="0"/>
            <w:jc w:val="center"/>
            <w:outlineLvl w:val="1"/>
            <w:rPr>
              <w:sz w:val="16"/>
              <w:szCs w:val="16"/>
              <w:lang w:eastAsia="he-IL"/>
            </w:rPr>
          </w:pPr>
          <w:r w:rsidRPr="0057298A">
            <w:rPr>
              <w:sz w:val="16"/>
              <w:szCs w:val="16"/>
              <w:lang w:eastAsia="he-IL"/>
            </w:rPr>
            <w:t>Title</w:t>
          </w:r>
        </w:p>
      </w:tc>
      <w:tc>
        <w:tcPr>
          <w:tcW w:w="707"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tcPr>
        <w:p w14:paraId="68555A6F" w14:textId="77777777" w:rsidR="00E132FE" w:rsidRPr="0057298A" w:rsidRDefault="00E132FE" w:rsidP="00E132FE">
          <w:pPr>
            <w:bidi w:val="0"/>
            <w:jc w:val="center"/>
            <w:outlineLvl w:val="1"/>
            <w:rPr>
              <w:sz w:val="16"/>
              <w:szCs w:val="16"/>
              <w:lang w:eastAsia="he-IL"/>
            </w:rPr>
          </w:pPr>
          <w:r w:rsidRPr="0057298A">
            <w:rPr>
              <w:sz w:val="16"/>
              <w:szCs w:val="16"/>
              <w:lang w:eastAsia="he-IL"/>
            </w:rPr>
            <w:t>Revision</w:t>
          </w:r>
        </w:p>
      </w:tc>
      <w:tc>
        <w:tcPr>
          <w:tcW w:w="581" w:type="pct"/>
          <w:tcBorders>
            <w:top w:val="single" w:sz="4" w:space="0" w:color="auto"/>
            <w:left w:val="single" w:sz="4" w:space="0" w:color="auto"/>
            <w:bottom w:val="single" w:sz="4" w:space="0" w:color="auto"/>
            <w:right w:val="single" w:sz="4" w:space="0" w:color="auto"/>
          </w:tcBorders>
          <w:shd w:val="clear" w:color="auto" w:fill="auto"/>
        </w:tcPr>
        <w:p w14:paraId="2D7B3B47" w14:textId="0C7CA82B" w:rsidR="00E132FE" w:rsidRPr="0057298A" w:rsidRDefault="00E132FE" w:rsidP="00E132FE">
          <w:pPr>
            <w:tabs>
              <w:tab w:val="left" w:pos="377"/>
              <w:tab w:val="center" w:pos="474"/>
            </w:tabs>
            <w:bidi w:val="0"/>
            <w:outlineLvl w:val="1"/>
            <w:rPr>
              <w:sz w:val="16"/>
              <w:szCs w:val="16"/>
              <w:rtl/>
              <w:lang w:eastAsia="he-IL"/>
            </w:rPr>
          </w:pPr>
          <w:r>
            <w:rPr>
              <w:sz w:val="16"/>
              <w:szCs w:val="16"/>
              <w:lang w:eastAsia="he-IL"/>
            </w:rPr>
            <w:tab/>
          </w:r>
          <w:r>
            <w:rPr>
              <w:sz w:val="16"/>
              <w:szCs w:val="16"/>
              <w:lang w:eastAsia="he-IL"/>
            </w:rPr>
            <w:tab/>
          </w:r>
          <w:r w:rsidRPr="0057298A">
            <w:rPr>
              <w:sz w:val="16"/>
              <w:szCs w:val="16"/>
              <w:lang w:eastAsia="he-IL"/>
            </w:rPr>
            <w:fldChar w:fldCharType="begin"/>
          </w:r>
          <w:r w:rsidRPr="0057298A">
            <w:rPr>
              <w:sz w:val="16"/>
              <w:szCs w:val="16"/>
              <w:lang w:eastAsia="he-IL"/>
            </w:rPr>
            <w:instrText xml:space="preserve"> DOCPROPERTY  Revision  \* MERGEFORMAT </w:instrText>
          </w:r>
          <w:r w:rsidRPr="0057298A">
            <w:rPr>
              <w:sz w:val="16"/>
              <w:szCs w:val="16"/>
              <w:lang w:eastAsia="he-IL"/>
            </w:rPr>
            <w:fldChar w:fldCharType="separate"/>
          </w:r>
          <w:r w:rsidR="003D5226" w:rsidRPr="003D5226">
            <w:rPr>
              <w:b/>
              <w:sz w:val="16"/>
              <w:szCs w:val="16"/>
              <w:lang w:eastAsia="he-IL"/>
            </w:rPr>
            <w:t>3</w:t>
          </w:r>
          <w:r w:rsidRPr="0057298A">
            <w:rPr>
              <w:sz w:val="16"/>
              <w:szCs w:val="16"/>
              <w:lang w:eastAsia="he-IL"/>
            </w:rPr>
            <w:fldChar w:fldCharType="end"/>
          </w:r>
        </w:p>
      </w:tc>
      <w:tc>
        <w:tcPr>
          <w:tcW w:w="1058" w:type="pct"/>
          <w:vMerge/>
          <w:tcBorders>
            <w:left w:val="single" w:sz="4" w:space="0" w:color="auto"/>
          </w:tcBorders>
          <w:shd w:val="clear" w:color="auto" w:fill="auto"/>
        </w:tcPr>
        <w:p w14:paraId="6B9DDC4C" w14:textId="77777777" w:rsidR="00E132FE" w:rsidRPr="0057298A" w:rsidRDefault="00E132FE" w:rsidP="00E132FE">
          <w:pPr>
            <w:bidi w:val="0"/>
            <w:jc w:val="center"/>
            <w:outlineLvl w:val="1"/>
            <w:rPr>
              <w:sz w:val="16"/>
              <w:szCs w:val="16"/>
              <w:lang w:eastAsia="he-IL"/>
            </w:rPr>
          </w:pPr>
        </w:p>
      </w:tc>
    </w:tr>
    <w:tr w:rsidR="00E132FE" w:rsidRPr="0057298A" w14:paraId="37012265" w14:textId="77777777" w:rsidTr="00CC3349">
      <w:trPr>
        <w:cantSplit/>
        <w:trHeight w:val="160"/>
        <w:jc w:val="center"/>
      </w:trPr>
      <w:tc>
        <w:tcPr>
          <w:tcW w:w="2654" w:type="pct"/>
          <w:gridSpan w:val="10"/>
          <w:vMerge w:val="restart"/>
          <w:tcBorders>
            <w:top w:val="single" w:sz="4" w:space="0" w:color="auto"/>
            <w:bottom w:val="single" w:sz="4" w:space="0" w:color="auto"/>
            <w:right w:val="single" w:sz="4" w:space="0" w:color="auto"/>
          </w:tcBorders>
          <w:shd w:val="clear" w:color="auto" w:fill="auto"/>
          <w:tcMar>
            <w:left w:w="57" w:type="dxa"/>
            <w:right w:w="57" w:type="dxa"/>
          </w:tcMar>
          <w:vAlign w:val="center"/>
        </w:tcPr>
        <w:p w14:paraId="3B6EC5E8" w14:textId="55B1FB43" w:rsidR="00E132FE" w:rsidRPr="003D5226" w:rsidRDefault="00E132FE" w:rsidP="00E132FE">
          <w:pPr>
            <w:tabs>
              <w:tab w:val="center" w:pos="4153"/>
              <w:tab w:val="right" w:pos="8306"/>
            </w:tabs>
            <w:bidi w:val="0"/>
            <w:jc w:val="center"/>
            <w:rPr>
              <w:rtl/>
            </w:rPr>
          </w:pPr>
          <w:r w:rsidRPr="003D5226">
            <w:rPr>
              <w:sz w:val="32"/>
              <w:szCs w:val="32"/>
            </w:rPr>
            <w:fldChar w:fldCharType="begin"/>
          </w:r>
          <w:r w:rsidRPr="003D5226">
            <w:rPr>
              <w:sz w:val="32"/>
              <w:szCs w:val="32"/>
            </w:rPr>
            <w:instrText xml:space="preserve"> DOCPROPERTY  "Document Title"  \* MERGEFORMAT </w:instrText>
          </w:r>
          <w:r w:rsidRPr="003D5226">
            <w:rPr>
              <w:sz w:val="32"/>
              <w:szCs w:val="32"/>
            </w:rPr>
            <w:fldChar w:fldCharType="separate"/>
          </w:r>
          <w:r w:rsidR="003D5226" w:rsidRPr="003D5226">
            <w:rPr>
              <w:sz w:val="32"/>
              <w:szCs w:val="32"/>
            </w:rPr>
            <w:t xml:space="preserve">Software Test Description &amp; Report  </w:t>
          </w:r>
          <w:r w:rsidR="003D5226">
            <w:rPr>
              <w:sz w:val="32"/>
              <w:szCs w:val="32"/>
            </w:rPr>
            <w:t xml:space="preserve"> </w:t>
          </w:r>
          <w:r w:rsidR="003D5226" w:rsidRPr="003D5226">
            <w:rPr>
              <w:b/>
              <w:bCs w:val="0"/>
              <w:sz w:val="32"/>
              <w:szCs w:val="32"/>
            </w:rPr>
            <w:t>STD</w:t>
          </w:r>
          <w:r w:rsidRPr="003D5226">
            <w:rPr>
              <w:sz w:val="32"/>
              <w:szCs w:val="32"/>
            </w:rPr>
            <w:fldChar w:fldCharType="end"/>
          </w:r>
          <w:r w:rsidR="003D5226" w:rsidRPr="003D5226">
            <w:rPr>
              <w:b/>
              <w:bCs w:val="0"/>
              <w:sz w:val="32"/>
              <w:szCs w:val="32"/>
            </w:rPr>
            <w:t>/STR</w:t>
          </w:r>
        </w:p>
      </w:tc>
      <w:tc>
        <w:tcPr>
          <w:tcW w:w="707"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tcPr>
        <w:p w14:paraId="23AB1E90" w14:textId="77777777" w:rsidR="00E132FE" w:rsidRPr="0057298A" w:rsidRDefault="00E132FE" w:rsidP="00E132FE">
          <w:pPr>
            <w:bidi w:val="0"/>
            <w:jc w:val="center"/>
            <w:outlineLvl w:val="1"/>
            <w:rPr>
              <w:sz w:val="16"/>
              <w:szCs w:val="16"/>
              <w:lang w:eastAsia="he-IL"/>
            </w:rPr>
          </w:pPr>
          <w:r w:rsidRPr="0057298A">
            <w:rPr>
              <w:sz w:val="16"/>
              <w:szCs w:val="16"/>
              <w:lang w:eastAsia="he-IL"/>
            </w:rPr>
            <w:t>Release Date</w:t>
          </w:r>
        </w:p>
      </w:tc>
      <w:tc>
        <w:tcPr>
          <w:tcW w:w="581" w:type="pct"/>
          <w:tcBorders>
            <w:top w:val="single" w:sz="4" w:space="0" w:color="auto"/>
            <w:left w:val="single" w:sz="4" w:space="0" w:color="auto"/>
            <w:bottom w:val="single" w:sz="4" w:space="0" w:color="auto"/>
            <w:right w:val="single" w:sz="4" w:space="0" w:color="auto"/>
          </w:tcBorders>
          <w:shd w:val="clear" w:color="auto" w:fill="auto"/>
        </w:tcPr>
        <w:p w14:paraId="76C04683" w14:textId="4EF488FB" w:rsidR="00E132FE" w:rsidRPr="0057298A" w:rsidRDefault="00E132FE" w:rsidP="00E132FE">
          <w:pPr>
            <w:bidi w:val="0"/>
            <w:jc w:val="center"/>
            <w:outlineLvl w:val="1"/>
            <w:rPr>
              <w:sz w:val="16"/>
              <w:szCs w:val="16"/>
              <w:rtl/>
              <w:lang w:eastAsia="he-IL"/>
            </w:rPr>
          </w:pPr>
          <w:r>
            <w:rPr>
              <w:sz w:val="16"/>
              <w:szCs w:val="16"/>
              <w:rtl/>
              <w:lang w:eastAsia="he-IL"/>
            </w:rPr>
            <w:fldChar w:fldCharType="begin"/>
          </w:r>
          <w:r>
            <w:rPr>
              <w:sz w:val="16"/>
              <w:szCs w:val="16"/>
              <w:rtl/>
              <w:lang w:eastAsia="he-IL"/>
            </w:rPr>
            <w:instrText xml:space="preserve"> </w:instrText>
          </w:r>
          <w:r>
            <w:rPr>
              <w:sz w:val="16"/>
              <w:szCs w:val="16"/>
              <w:lang w:eastAsia="he-IL"/>
            </w:rPr>
            <w:instrText>DOCPROPERTY  "Released Date"  \* MERGEFORMAT</w:instrText>
          </w:r>
          <w:r>
            <w:rPr>
              <w:sz w:val="16"/>
              <w:szCs w:val="16"/>
              <w:rtl/>
              <w:lang w:eastAsia="he-IL"/>
            </w:rPr>
            <w:instrText xml:space="preserve"> </w:instrText>
          </w:r>
          <w:r>
            <w:rPr>
              <w:sz w:val="16"/>
              <w:szCs w:val="16"/>
              <w:rtl/>
              <w:lang w:eastAsia="he-IL"/>
            </w:rPr>
            <w:fldChar w:fldCharType="separate"/>
          </w:r>
          <w:r w:rsidR="003D5226">
            <w:rPr>
              <w:sz w:val="16"/>
              <w:szCs w:val="16"/>
              <w:rtl/>
              <w:lang w:eastAsia="he-IL"/>
            </w:rPr>
            <w:t>-</w:t>
          </w:r>
          <w:r>
            <w:rPr>
              <w:sz w:val="16"/>
              <w:szCs w:val="16"/>
              <w:rtl/>
              <w:lang w:eastAsia="he-IL"/>
            </w:rPr>
            <w:fldChar w:fldCharType="end"/>
          </w:r>
        </w:p>
      </w:tc>
      <w:tc>
        <w:tcPr>
          <w:tcW w:w="1058" w:type="pct"/>
          <w:vMerge/>
          <w:tcBorders>
            <w:left w:val="single" w:sz="4" w:space="0" w:color="auto"/>
          </w:tcBorders>
          <w:shd w:val="clear" w:color="auto" w:fill="auto"/>
        </w:tcPr>
        <w:p w14:paraId="495E0560" w14:textId="77777777" w:rsidR="00E132FE" w:rsidRPr="0057298A" w:rsidRDefault="00E132FE" w:rsidP="00E132FE">
          <w:pPr>
            <w:bidi w:val="0"/>
            <w:jc w:val="center"/>
            <w:outlineLvl w:val="1"/>
            <w:rPr>
              <w:sz w:val="16"/>
              <w:szCs w:val="16"/>
              <w:lang w:eastAsia="he-IL"/>
            </w:rPr>
          </w:pPr>
        </w:p>
      </w:tc>
    </w:tr>
    <w:tr w:rsidR="00E132FE" w:rsidRPr="0057298A" w14:paraId="670A2D99" w14:textId="77777777" w:rsidTr="00CC3349">
      <w:trPr>
        <w:cantSplit/>
        <w:trHeight w:val="61"/>
        <w:jc w:val="center"/>
      </w:trPr>
      <w:tc>
        <w:tcPr>
          <w:tcW w:w="2654" w:type="pct"/>
          <w:gridSpan w:val="10"/>
          <w:vMerge/>
          <w:tcBorders>
            <w:top w:val="single" w:sz="4" w:space="0" w:color="auto"/>
            <w:bottom w:val="single" w:sz="4" w:space="0" w:color="auto"/>
            <w:right w:val="single" w:sz="4" w:space="0" w:color="auto"/>
          </w:tcBorders>
          <w:shd w:val="clear" w:color="auto" w:fill="auto"/>
          <w:tcMar>
            <w:left w:w="57" w:type="dxa"/>
            <w:right w:w="57" w:type="dxa"/>
          </w:tcMar>
        </w:tcPr>
        <w:p w14:paraId="41915375" w14:textId="77777777" w:rsidR="00E132FE" w:rsidRPr="0057298A" w:rsidRDefault="00E132FE" w:rsidP="00E132FE">
          <w:pPr>
            <w:bidi w:val="0"/>
            <w:jc w:val="center"/>
            <w:outlineLvl w:val="1"/>
            <w:rPr>
              <w:sz w:val="16"/>
              <w:szCs w:val="16"/>
              <w:lang w:eastAsia="he-IL"/>
            </w:rPr>
          </w:pPr>
        </w:p>
      </w:tc>
      <w:tc>
        <w:tcPr>
          <w:tcW w:w="707" w:type="pct"/>
          <w:tcBorders>
            <w:top w:val="single" w:sz="4" w:space="0" w:color="auto"/>
            <w:left w:val="single" w:sz="4" w:space="0" w:color="auto"/>
            <w:bottom w:val="single" w:sz="4" w:space="0" w:color="auto"/>
            <w:right w:val="single" w:sz="4" w:space="0" w:color="auto"/>
          </w:tcBorders>
          <w:tcMar>
            <w:left w:w="57" w:type="dxa"/>
            <w:right w:w="57" w:type="dxa"/>
          </w:tcMar>
        </w:tcPr>
        <w:p w14:paraId="7F3B9660" w14:textId="77777777" w:rsidR="00E132FE" w:rsidRPr="0057298A" w:rsidRDefault="00E132FE" w:rsidP="00E132FE">
          <w:pPr>
            <w:bidi w:val="0"/>
            <w:jc w:val="center"/>
            <w:outlineLvl w:val="1"/>
            <w:rPr>
              <w:sz w:val="16"/>
              <w:szCs w:val="16"/>
              <w:rtl/>
              <w:lang w:eastAsia="he-IL"/>
            </w:rPr>
          </w:pPr>
          <w:r w:rsidRPr="0057298A">
            <w:rPr>
              <w:sz w:val="16"/>
              <w:szCs w:val="16"/>
              <w:lang w:eastAsia="he-IL"/>
            </w:rPr>
            <w:t>Document#</w:t>
          </w:r>
        </w:p>
      </w:tc>
      <w:tc>
        <w:tcPr>
          <w:tcW w:w="581" w:type="pct"/>
          <w:tcBorders>
            <w:top w:val="single" w:sz="4" w:space="0" w:color="auto"/>
            <w:left w:val="single" w:sz="4" w:space="0" w:color="auto"/>
            <w:bottom w:val="single" w:sz="4" w:space="0" w:color="auto"/>
            <w:right w:val="single" w:sz="4" w:space="0" w:color="auto"/>
          </w:tcBorders>
          <w:shd w:val="clear" w:color="auto" w:fill="auto"/>
          <w:tcMar>
            <w:left w:w="57" w:type="dxa"/>
            <w:right w:w="57" w:type="dxa"/>
          </w:tcMar>
        </w:tcPr>
        <w:p w14:paraId="2C04F024" w14:textId="3C1F1289" w:rsidR="00E132FE" w:rsidRPr="0057298A" w:rsidRDefault="00E132FE" w:rsidP="00E132FE">
          <w:pPr>
            <w:bidi w:val="0"/>
            <w:jc w:val="center"/>
            <w:outlineLvl w:val="1"/>
            <w:rPr>
              <w:sz w:val="16"/>
              <w:szCs w:val="16"/>
              <w:rtl/>
              <w:lang w:eastAsia="he-IL"/>
            </w:rPr>
          </w:pPr>
          <w:r w:rsidRPr="0057298A">
            <w:rPr>
              <w:sz w:val="16"/>
              <w:szCs w:val="16"/>
              <w:rtl/>
              <w:lang w:eastAsia="he-IL"/>
            </w:rPr>
            <w:fldChar w:fldCharType="begin"/>
          </w:r>
          <w:r w:rsidRPr="0057298A">
            <w:rPr>
              <w:sz w:val="16"/>
              <w:szCs w:val="16"/>
              <w:rtl/>
              <w:lang w:eastAsia="he-IL"/>
            </w:rPr>
            <w:instrText xml:space="preserve"> </w:instrText>
          </w:r>
          <w:r w:rsidRPr="0057298A">
            <w:rPr>
              <w:rFonts w:hint="cs"/>
              <w:sz w:val="16"/>
              <w:szCs w:val="16"/>
              <w:lang w:eastAsia="he-IL"/>
            </w:rPr>
            <w:instrText>DOCPROPERTY  "Doc ID"  \* MERGEFORMAT</w:instrText>
          </w:r>
          <w:r w:rsidRPr="0057298A">
            <w:rPr>
              <w:sz w:val="16"/>
              <w:szCs w:val="16"/>
              <w:rtl/>
              <w:lang w:eastAsia="he-IL"/>
            </w:rPr>
            <w:instrText xml:space="preserve"> </w:instrText>
          </w:r>
          <w:r w:rsidRPr="0057298A">
            <w:rPr>
              <w:sz w:val="16"/>
              <w:szCs w:val="16"/>
              <w:rtl/>
              <w:lang w:eastAsia="he-IL"/>
            </w:rPr>
            <w:fldChar w:fldCharType="separate"/>
          </w:r>
          <w:r w:rsidR="003D5226">
            <w:rPr>
              <w:sz w:val="16"/>
              <w:szCs w:val="16"/>
              <w:lang w:eastAsia="he-IL"/>
            </w:rPr>
            <w:t>Doc-067037</w:t>
          </w:r>
          <w:r w:rsidRPr="0057298A">
            <w:rPr>
              <w:sz w:val="16"/>
              <w:szCs w:val="16"/>
              <w:rtl/>
              <w:lang w:eastAsia="he-IL"/>
            </w:rPr>
            <w:fldChar w:fldCharType="end"/>
          </w:r>
        </w:p>
      </w:tc>
      <w:tc>
        <w:tcPr>
          <w:tcW w:w="1058" w:type="pct"/>
          <w:vMerge/>
          <w:tcBorders>
            <w:left w:val="single" w:sz="4" w:space="0" w:color="auto"/>
            <w:bottom w:val="single" w:sz="4" w:space="0" w:color="auto"/>
          </w:tcBorders>
          <w:shd w:val="clear" w:color="auto" w:fill="auto"/>
        </w:tcPr>
        <w:p w14:paraId="547D53F1" w14:textId="77777777" w:rsidR="00E132FE" w:rsidRPr="0057298A" w:rsidRDefault="00E132FE" w:rsidP="00E132FE">
          <w:pPr>
            <w:bidi w:val="0"/>
            <w:jc w:val="center"/>
            <w:outlineLvl w:val="1"/>
            <w:rPr>
              <w:sz w:val="16"/>
              <w:szCs w:val="16"/>
              <w:lang w:eastAsia="he-IL"/>
            </w:rPr>
          </w:pPr>
        </w:p>
      </w:tc>
    </w:tr>
    <w:tr w:rsidR="00E132FE" w:rsidRPr="0057298A" w14:paraId="31C0E42A" w14:textId="77777777" w:rsidTr="00CC3349">
      <w:trPr>
        <w:cantSplit/>
        <w:jc w:val="center"/>
      </w:trPr>
      <w:tc>
        <w:tcPr>
          <w:tcW w:w="528" w:type="pct"/>
          <w:gridSpan w:val="2"/>
          <w:tcBorders>
            <w:top w:val="single" w:sz="4" w:space="0" w:color="auto"/>
            <w:bottom w:val="single" w:sz="4" w:space="0" w:color="auto"/>
            <w:right w:val="single" w:sz="4" w:space="0" w:color="auto"/>
          </w:tcBorders>
          <w:shd w:val="clear" w:color="auto" w:fill="auto"/>
          <w:tcMar>
            <w:left w:w="57" w:type="dxa"/>
            <w:right w:w="57" w:type="dxa"/>
          </w:tcMar>
        </w:tcPr>
        <w:p w14:paraId="0C8439C0" w14:textId="77777777" w:rsidR="00E132FE" w:rsidRPr="0057298A" w:rsidRDefault="00E132FE" w:rsidP="00E132FE">
          <w:pPr>
            <w:bidi w:val="0"/>
            <w:jc w:val="center"/>
            <w:outlineLvl w:val="1"/>
            <w:rPr>
              <w:sz w:val="16"/>
              <w:szCs w:val="16"/>
              <w:lang w:eastAsia="he-IL"/>
            </w:rPr>
          </w:pPr>
          <w:r w:rsidRPr="0057298A">
            <w:rPr>
              <w:sz w:val="16"/>
              <w:szCs w:val="16"/>
              <w:lang w:eastAsia="he-IL"/>
            </w:rPr>
            <w:t>Project ID</w:t>
          </w:r>
        </w:p>
      </w:tc>
      <w:tc>
        <w:tcPr>
          <w:tcW w:w="365" w:type="pct"/>
          <w:gridSpan w:val="2"/>
          <w:tcBorders>
            <w:top w:val="single" w:sz="4" w:space="0" w:color="auto"/>
            <w:left w:val="single" w:sz="4" w:space="0" w:color="auto"/>
            <w:bottom w:val="single" w:sz="4" w:space="0" w:color="auto"/>
            <w:right w:val="single" w:sz="4" w:space="0" w:color="auto"/>
          </w:tcBorders>
        </w:tcPr>
        <w:p w14:paraId="47A83532" w14:textId="491B5DA4" w:rsidR="00E132FE" w:rsidRPr="0057298A" w:rsidRDefault="00E132FE" w:rsidP="00E132FE">
          <w:pPr>
            <w:bidi w:val="0"/>
            <w:jc w:val="center"/>
            <w:rPr>
              <w:sz w:val="16"/>
              <w:szCs w:val="16"/>
              <w:rtl/>
            </w:rPr>
          </w:pPr>
          <w:r>
            <w:rPr>
              <w:sz w:val="16"/>
              <w:szCs w:val="16"/>
            </w:rPr>
            <w:fldChar w:fldCharType="begin"/>
          </w:r>
          <w:r>
            <w:rPr>
              <w:sz w:val="16"/>
              <w:szCs w:val="16"/>
            </w:rPr>
            <w:instrText xml:space="preserve"> DOCPROPERTY  ProjectNumber  \* MERGEFORMAT </w:instrText>
          </w:r>
          <w:r>
            <w:rPr>
              <w:sz w:val="16"/>
              <w:szCs w:val="16"/>
            </w:rPr>
            <w:fldChar w:fldCharType="separate"/>
          </w:r>
          <w:r w:rsidR="003D5226">
            <w:rPr>
              <w:sz w:val="16"/>
              <w:szCs w:val="16"/>
            </w:rPr>
            <w:t>-</w:t>
          </w:r>
          <w:r>
            <w:rPr>
              <w:sz w:val="16"/>
              <w:szCs w:val="16"/>
            </w:rPr>
            <w:fldChar w:fldCharType="end"/>
          </w:r>
        </w:p>
      </w:tc>
      <w:tc>
        <w:tcPr>
          <w:tcW w:w="1114" w:type="pct"/>
          <w:gridSpan w:val="4"/>
          <w:tcBorders>
            <w:top w:val="single" w:sz="4" w:space="0" w:color="auto"/>
            <w:left w:val="single" w:sz="4" w:space="0" w:color="auto"/>
            <w:bottom w:val="single" w:sz="4" w:space="0" w:color="auto"/>
            <w:right w:val="single" w:sz="4" w:space="0" w:color="auto"/>
          </w:tcBorders>
          <w:shd w:val="clear" w:color="auto" w:fill="auto"/>
        </w:tcPr>
        <w:p w14:paraId="1B0D8CB8" w14:textId="77777777" w:rsidR="00E132FE" w:rsidRPr="0057298A" w:rsidRDefault="00E132FE" w:rsidP="00E132FE">
          <w:pPr>
            <w:bidi w:val="0"/>
            <w:jc w:val="center"/>
            <w:outlineLvl w:val="1"/>
            <w:rPr>
              <w:sz w:val="16"/>
              <w:szCs w:val="16"/>
              <w:lang w:eastAsia="he-IL"/>
            </w:rPr>
          </w:pPr>
          <w:r w:rsidRPr="0057298A">
            <w:rPr>
              <w:sz w:val="16"/>
              <w:szCs w:val="16"/>
              <w:lang w:eastAsia="he-IL"/>
            </w:rPr>
            <w:t>Work Report Code</w:t>
          </w:r>
        </w:p>
      </w:tc>
      <w:tc>
        <w:tcPr>
          <w:tcW w:w="647" w:type="pct"/>
          <w:gridSpan w:val="2"/>
          <w:tcBorders>
            <w:top w:val="single" w:sz="4" w:space="0" w:color="auto"/>
            <w:bottom w:val="single" w:sz="4" w:space="0" w:color="auto"/>
            <w:right w:val="single" w:sz="4" w:space="0" w:color="auto"/>
          </w:tcBorders>
          <w:shd w:val="clear" w:color="auto" w:fill="auto"/>
        </w:tcPr>
        <w:p w14:paraId="71DC223E" w14:textId="3741AF72" w:rsidR="00E132FE" w:rsidRPr="0057298A" w:rsidRDefault="00E132FE" w:rsidP="00E132FE">
          <w:pPr>
            <w:bidi w:val="0"/>
            <w:jc w:val="center"/>
            <w:outlineLvl w:val="1"/>
            <w:rPr>
              <w:sz w:val="16"/>
              <w:szCs w:val="16"/>
              <w:lang w:eastAsia="he-IL"/>
            </w:rPr>
          </w:pPr>
          <w:r w:rsidRPr="0057298A">
            <w:rPr>
              <w:sz w:val="16"/>
              <w:szCs w:val="16"/>
              <w:rtl/>
              <w:lang w:eastAsia="he-IL"/>
            </w:rPr>
            <w:fldChar w:fldCharType="begin"/>
          </w:r>
          <w:r w:rsidRPr="0057298A">
            <w:rPr>
              <w:sz w:val="16"/>
              <w:szCs w:val="16"/>
              <w:rtl/>
              <w:lang w:eastAsia="he-IL"/>
            </w:rPr>
            <w:instrText xml:space="preserve"> </w:instrText>
          </w:r>
          <w:r w:rsidRPr="0057298A">
            <w:rPr>
              <w:sz w:val="16"/>
              <w:szCs w:val="16"/>
              <w:lang w:eastAsia="he-IL"/>
            </w:rPr>
            <w:instrText>DOCPROPERTY  "Working Code"  \* MERGEFORMAT</w:instrText>
          </w:r>
          <w:r w:rsidRPr="0057298A">
            <w:rPr>
              <w:sz w:val="16"/>
              <w:szCs w:val="16"/>
              <w:rtl/>
              <w:lang w:eastAsia="he-IL"/>
            </w:rPr>
            <w:instrText xml:space="preserve"> </w:instrText>
          </w:r>
          <w:r w:rsidRPr="0057298A">
            <w:rPr>
              <w:sz w:val="16"/>
              <w:szCs w:val="16"/>
              <w:rtl/>
              <w:lang w:eastAsia="he-IL"/>
            </w:rPr>
            <w:fldChar w:fldCharType="separate"/>
          </w:r>
          <w:r w:rsidR="003D5226">
            <w:rPr>
              <w:sz w:val="16"/>
              <w:szCs w:val="16"/>
              <w:rtl/>
              <w:lang w:eastAsia="he-IL"/>
            </w:rPr>
            <w:t>-</w:t>
          </w:r>
          <w:r w:rsidRPr="0057298A">
            <w:rPr>
              <w:sz w:val="16"/>
              <w:szCs w:val="16"/>
              <w:rtl/>
              <w:lang w:eastAsia="he-IL"/>
            </w:rPr>
            <w:fldChar w:fldCharType="end"/>
          </w:r>
        </w:p>
      </w:tc>
      <w:tc>
        <w:tcPr>
          <w:tcW w:w="707" w:type="pct"/>
          <w:tcBorders>
            <w:top w:val="single" w:sz="4" w:space="0" w:color="auto"/>
            <w:left w:val="single" w:sz="4" w:space="0" w:color="auto"/>
            <w:bottom w:val="single" w:sz="4" w:space="0" w:color="auto"/>
            <w:right w:val="single" w:sz="4" w:space="0" w:color="auto"/>
          </w:tcBorders>
          <w:tcMar>
            <w:left w:w="57" w:type="dxa"/>
            <w:right w:w="57" w:type="dxa"/>
          </w:tcMar>
        </w:tcPr>
        <w:p w14:paraId="251A9598" w14:textId="77777777" w:rsidR="00E132FE" w:rsidRPr="0057298A" w:rsidRDefault="00E132FE" w:rsidP="00E132FE">
          <w:pPr>
            <w:bidi w:val="0"/>
            <w:jc w:val="center"/>
            <w:outlineLvl w:val="1"/>
            <w:rPr>
              <w:sz w:val="16"/>
              <w:szCs w:val="16"/>
              <w:lang w:eastAsia="he-IL"/>
            </w:rPr>
          </w:pPr>
          <w:r w:rsidRPr="0057298A">
            <w:rPr>
              <w:sz w:val="16"/>
              <w:szCs w:val="16"/>
              <w:lang w:eastAsia="he-IL"/>
            </w:rPr>
            <w:t>Budget code#</w:t>
          </w:r>
        </w:p>
      </w:tc>
      <w:tc>
        <w:tcPr>
          <w:tcW w:w="581" w:type="pct"/>
          <w:tcBorders>
            <w:top w:val="single" w:sz="4" w:space="0" w:color="auto"/>
            <w:left w:val="single" w:sz="4" w:space="0" w:color="auto"/>
            <w:bottom w:val="single" w:sz="4" w:space="0" w:color="auto"/>
            <w:right w:val="single" w:sz="4" w:space="0" w:color="auto"/>
          </w:tcBorders>
        </w:tcPr>
        <w:p w14:paraId="07E99F72" w14:textId="5844656D" w:rsidR="00E132FE" w:rsidRPr="0057298A" w:rsidRDefault="00E132FE" w:rsidP="00E132FE">
          <w:pPr>
            <w:bidi w:val="0"/>
            <w:jc w:val="center"/>
            <w:rPr>
              <w:sz w:val="16"/>
              <w:szCs w:val="16"/>
              <w:rtl/>
            </w:rPr>
          </w:pPr>
          <w:r w:rsidRPr="0057298A">
            <w:rPr>
              <w:sz w:val="16"/>
              <w:szCs w:val="16"/>
            </w:rPr>
            <w:fldChar w:fldCharType="begin"/>
          </w:r>
          <w:r w:rsidRPr="0057298A">
            <w:rPr>
              <w:sz w:val="16"/>
              <w:szCs w:val="16"/>
            </w:rPr>
            <w:instrText xml:space="preserve"> DOCPROPERTY  "Project Dev Budget Code"  \* MERGEFORMAT </w:instrText>
          </w:r>
          <w:r w:rsidRPr="0057298A">
            <w:rPr>
              <w:sz w:val="16"/>
              <w:szCs w:val="16"/>
            </w:rPr>
            <w:fldChar w:fldCharType="separate"/>
          </w:r>
          <w:r w:rsidR="003D5226">
            <w:rPr>
              <w:sz w:val="16"/>
              <w:szCs w:val="16"/>
            </w:rPr>
            <w:t>-</w:t>
          </w:r>
          <w:r w:rsidRPr="0057298A">
            <w:rPr>
              <w:sz w:val="16"/>
              <w:szCs w:val="16"/>
            </w:rPr>
            <w:fldChar w:fldCharType="end"/>
          </w:r>
        </w:p>
      </w:tc>
      <w:tc>
        <w:tcPr>
          <w:tcW w:w="1058" w:type="pct"/>
          <w:tcBorders>
            <w:top w:val="single" w:sz="4" w:space="0" w:color="auto"/>
            <w:left w:val="single" w:sz="4" w:space="0" w:color="auto"/>
            <w:bottom w:val="single" w:sz="4" w:space="0" w:color="auto"/>
            <w:right w:val="single" w:sz="4" w:space="0" w:color="auto"/>
          </w:tcBorders>
          <w:shd w:val="clear" w:color="auto" w:fill="auto"/>
        </w:tcPr>
        <w:p w14:paraId="289686DF" w14:textId="05AB645B" w:rsidR="00E132FE" w:rsidRPr="0057298A" w:rsidRDefault="00E132FE" w:rsidP="00E132FE">
          <w:pPr>
            <w:bidi w:val="0"/>
            <w:jc w:val="center"/>
            <w:outlineLvl w:val="1"/>
            <w:rPr>
              <w:sz w:val="16"/>
              <w:szCs w:val="16"/>
              <w:rtl/>
              <w:lang w:eastAsia="he-IL"/>
            </w:rPr>
          </w:pPr>
          <w:r w:rsidRPr="0057298A">
            <w:rPr>
              <w:sz w:val="16"/>
              <w:szCs w:val="16"/>
              <w:lang w:eastAsia="he-IL"/>
            </w:rPr>
            <w:t>Page</w:t>
          </w:r>
          <w:r w:rsidRPr="0057298A">
            <w:rPr>
              <w:sz w:val="16"/>
              <w:szCs w:val="16"/>
              <w:rtl/>
              <w:lang w:eastAsia="he-IL"/>
            </w:rPr>
            <w:t xml:space="preserve"> </w:t>
          </w:r>
          <w:r w:rsidRPr="0057298A">
            <w:rPr>
              <w:sz w:val="16"/>
              <w:szCs w:val="16"/>
              <w:rtl/>
              <w:lang w:eastAsia="he-IL"/>
            </w:rPr>
            <w:fldChar w:fldCharType="begin"/>
          </w:r>
          <w:r w:rsidRPr="0057298A">
            <w:rPr>
              <w:sz w:val="16"/>
              <w:szCs w:val="16"/>
              <w:rtl/>
              <w:lang w:eastAsia="he-IL"/>
            </w:rPr>
            <w:instrText xml:space="preserve"> </w:instrText>
          </w:r>
          <w:r w:rsidRPr="0057298A">
            <w:rPr>
              <w:sz w:val="16"/>
              <w:szCs w:val="16"/>
              <w:lang w:eastAsia="he-IL"/>
            </w:rPr>
            <w:instrText>PAGE</w:instrText>
          </w:r>
          <w:r w:rsidRPr="0057298A">
            <w:rPr>
              <w:sz w:val="16"/>
              <w:szCs w:val="16"/>
              <w:rtl/>
              <w:lang w:eastAsia="he-IL"/>
            </w:rPr>
            <w:instrText xml:space="preserve"> </w:instrText>
          </w:r>
          <w:r w:rsidRPr="0057298A">
            <w:rPr>
              <w:sz w:val="16"/>
              <w:szCs w:val="16"/>
              <w:rtl/>
              <w:lang w:eastAsia="he-IL"/>
            </w:rPr>
            <w:fldChar w:fldCharType="separate"/>
          </w:r>
          <w:r>
            <w:rPr>
              <w:noProof/>
              <w:sz w:val="16"/>
              <w:szCs w:val="16"/>
              <w:rtl/>
              <w:lang w:eastAsia="he-IL"/>
            </w:rPr>
            <w:t>4</w:t>
          </w:r>
          <w:r w:rsidRPr="0057298A">
            <w:rPr>
              <w:sz w:val="16"/>
              <w:szCs w:val="16"/>
              <w:rtl/>
              <w:lang w:eastAsia="he-IL"/>
            </w:rPr>
            <w:fldChar w:fldCharType="end"/>
          </w:r>
          <w:r w:rsidRPr="0057298A">
            <w:rPr>
              <w:sz w:val="16"/>
              <w:szCs w:val="16"/>
              <w:rtl/>
              <w:lang w:eastAsia="he-IL"/>
            </w:rPr>
            <w:t xml:space="preserve"> </w:t>
          </w:r>
          <w:r>
            <w:rPr>
              <w:sz w:val="16"/>
              <w:szCs w:val="16"/>
              <w:lang w:eastAsia="he-IL"/>
            </w:rPr>
            <w:t xml:space="preserve"> </w:t>
          </w:r>
          <w:r w:rsidRPr="0057298A">
            <w:rPr>
              <w:sz w:val="16"/>
              <w:szCs w:val="16"/>
              <w:lang w:eastAsia="he-IL"/>
            </w:rPr>
            <w:t>of</w:t>
          </w:r>
          <w:r>
            <w:rPr>
              <w:sz w:val="16"/>
              <w:szCs w:val="16"/>
              <w:lang w:eastAsia="he-IL"/>
            </w:rPr>
            <w:t xml:space="preserve"> </w:t>
          </w:r>
          <w:r w:rsidRPr="0057298A">
            <w:rPr>
              <w:sz w:val="16"/>
              <w:szCs w:val="16"/>
              <w:rtl/>
              <w:lang w:eastAsia="he-IL"/>
            </w:rPr>
            <w:t xml:space="preserve"> </w:t>
          </w:r>
          <w:r w:rsidRPr="0057298A">
            <w:rPr>
              <w:sz w:val="16"/>
              <w:szCs w:val="16"/>
              <w:rtl/>
              <w:lang w:eastAsia="he-IL"/>
            </w:rPr>
            <w:fldChar w:fldCharType="begin"/>
          </w:r>
          <w:r w:rsidRPr="0057298A">
            <w:rPr>
              <w:sz w:val="16"/>
              <w:szCs w:val="16"/>
              <w:rtl/>
              <w:lang w:eastAsia="he-IL"/>
            </w:rPr>
            <w:instrText xml:space="preserve"> </w:instrText>
          </w:r>
          <w:r w:rsidRPr="0057298A">
            <w:rPr>
              <w:sz w:val="16"/>
              <w:szCs w:val="16"/>
              <w:lang w:eastAsia="he-IL"/>
            </w:rPr>
            <w:instrText>NUMPAGES</w:instrText>
          </w:r>
          <w:r w:rsidRPr="0057298A">
            <w:rPr>
              <w:sz w:val="16"/>
              <w:szCs w:val="16"/>
              <w:rtl/>
              <w:lang w:eastAsia="he-IL"/>
            </w:rPr>
            <w:instrText xml:space="preserve"> </w:instrText>
          </w:r>
          <w:r w:rsidRPr="0057298A">
            <w:rPr>
              <w:sz w:val="16"/>
              <w:szCs w:val="16"/>
              <w:rtl/>
              <w:lang w:eastAsia="he-IL"/>
            </w:rPr>
            <w:fldChar w:fldCharType="separate"/>
          </w:r>
          <w:r>
            <w:rPr>
              <w:noProof/>
              <w:sz w:val="16"/>
              <w:szCs w:val="16"/>
              <w:rtl/>
              <w:lang w:eastAsia="he-IL"/>
            </w:rPr>
            <w:t>5</w:t>
          </w:r>
          <w:r w:rsidRPr="0057298A">
            <w:rPr>
              <w:sz w:val="16"/>
              <w:szCs w:val="16"/>
              <w:rtl/>
              <w:lang w:eastAsia="he-IL"/>
            </w:rPr>
            <w:fldChar w:fldCharType="end"/>
          </w:r>
        </w:p>
      </w:tc>
    </w:tr>
  </w:tbl>
  <w:p w14:paraId="64FE1F46" w14:textId="77777777" w:rsidR="007A3A5E" w:rsidRPr="0043144C" w:rsidRDefault="007A3A5E" w:rsidP="002B1041">
    <w:pP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77B424" w14:textId="77777777" w:rsidR="007A3A5E" w:rsidRDefault="009478A1" w:rsidP="00362249">
    <w:pPr>
      <w:pStyle w:val="Header"/>
    </w:pPr>
    <w:r>
      <w:rPr>
        <w:noProof/>
      </w:rPr>
      <w:pict w14:anchorId="7BEE66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 o:spid="_x0000_s1025" type="#_x0000_t75" style="position:absolute;margin-left:0;margin-top:0;width:496pt;height:166.35pt;z-index:-251659264;mso-position-horizontal:center;mso-position-horizontal-relative:margin;mso-position-vertical:center;mso-position-vertical-relative:margin" wrapcoords="-33 0 -33 21503 21600 21503 21600 0 -33 0">
          <v:imagedata r:id="rId1" o:title="אלכם"/>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97A314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A203CE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60E84F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A4656B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66155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E1829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3AE32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56AB5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2C13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0466E1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21C86502"/>
    <w:lvl w:ilvl="0">
      <w:start w:val="1"/>
      <w:numFmt w:val="decimal"/>
      <w:lvlText w:val="%1."/>
      <w:lvlJc w:val="left"/>
      <w:pPr>
        <w:tabs>
          <w:tab w:val="num" w:pos="567"/>
        </w:tabs>
        <w:ind w:left="567" w:right="567" w:hanging="567"/>
      </w:pPr>
      <w:rPr>
        <w:b/>
        <w:i w:val="0"/>
        <w:strike w:val="0"/>
        <w:color w:val="auto"/>
        <w:sz w:val="28"/>
        <w:szCs w:val="28"/>
      </w:rPr>
    </w:lvl>
    <w:lvl w:ilvl="1">
      <w:start w:val="1"/>
      <w:numFmt w:val="decimal"/>
      <w:lvlText w:val="%1.%2."/>
      <w:lvlJc w:val="left"/>
      <w:pPr>
        <w:tabs>
          <w:tab w:val="num" w:pos="567"/>
        </w:tabs>
        <w:ind w:left="567" w:right="567" w:hanging="567"/>
      </w:pPr>
      <w:rPr>
        <w:rFonts w:asciiTheme="majorBidi" w:hAnsiTheme="majorBidi" w:cstheme="majorBidi" w:hint="default"/>
        <w:b/>
        <w:i w:val="0"/>
        <w:sz w:val="24"/>
        <w:szCs w:val="24"/>
      </w:rPr>
    </w:lvl>
    <w:lvl w:ilvl="2">
      <w:start w:val="1"/>
      <w:numFmt w:val="decimal"/>
      <w:pStyle w:val="Heading3"/>
      <w:lvlText w:val="%1.%2.%3."/>
      <w:lvlJc w:val="left"/>
      <w:pPr>
        <w:tabs>
          <w:tab w:val="num" w:pos="1003"/>
        </w:tabs>
        <w:ind w:left="850" w:right="567" w:hanging="567"/>
      </w:pPr>
      <w:rPr>
        <w:b w:val="0"/>
        <w:bCs/>
        <w:i w:val="0"/>
        <w:strike w:val="0"/>
      </w:rPr>
    </w:lvl>
    <w:lvl w:ilvl="3">
      <w:start w:val="1"/>
      <w:numFmt w:val="decimal"/>
      <w:pStyle w:val="Style1"/>
      <w:lvlText w:val="%1.%2.%3.%4."/>
      <w:lvlJc w:val="left"/>
      <w:pPr>
        <w:tabs>
          <w:tab w:val="num" w:pos="1080"/>
        </w:tabs>
        <w:ind w:left="851" w:right="851" w:hanging="851"/>
      </w:pPr>
      <w:rPr>
        <w:rFonts w:asciiTheme="majorBidi" w:hAnsiTheme="majorBidi" w:cstheme="majorBidi" w:hint="default"/>
        <w:b w:val="0"/>
        <w:bCs w:val="0"/>
        <w:i w:val="0"/>
        <w:color w:val="auto"/>
        <w:sz w:val="26"/>
      </w:rPr>
    </w:lvl>
    <w:lvl w:ilvl="4">
      <w:start w:val="1"/>
      <w:numFmt w:val="decimal"/>
      <w:lvlText w:val="%1.%2.%3.%4.%5."/>
      <w:lvlJc w:val="left"/>
      <w:pPr>
        <w:tabs>
          <w:tab w:val="num" w:pos="1440"/>
        </w:tabs>
        <w:ind w:left="851" w:right="851" w:hanging="851"/>
      </w:pPr>
      <w:rPr>
        <w:rFonts w:ascii="Arial" w:hAnsi="Arial" w:hint="default"/>
      </w:rPr>
    </w:lvl>
    <w:lvl w:ilvl="5">
      <w:start w:val="1"/>
      <w:numFmt w:val="decimal"/>
      <w:lvlText w:val="%1.%2.%3.%4.%5.%6."/>
      <w:lvlJc w:val="left"/>
      <w:pPr>
        <w:tabs>
          <w:tab w:val="num" w:pos="0"/>
        </w:tabs>
        <w:ind w:left="2127" w:right="2127" w:hanging="567"/>
      </w:pPr>
    </w:lvl>
    <w:lvl w:ilvl="6">
      <w:start w:val="1"/>
      <w:numFmt w:val="decimal"/>
      <w:lvlText w:val="%1.%2.%3.%4.%5.%6.%7."/>
      <w:lvlJc w:val="left"/>
      <w:pPr>
        <w:tabs>
          <w:tab w:val="num" w:pos="0"/>
        </w:tabs>
        <w:ind w:left="2127" w:right="2127" w:hanging="708"/>
      </w:pPr>
    </w:lvl>
    <w:lvl w:ilvl="7">
      <w:start w:val="1"/>
      <w:numFmt w:val="decimal"/>
      <w:lvlText w:val="%1.%2.%3.%4.%5.%6.%7.%8."/>
      <w:lvlJc w:val="left"/>
      <w:pPr>
        <w:tabs>
          <w:tab w:val="num" w:pos="0"/>
        </w:tabs>
        <w:ind w:left="5045" w:right="5045" w:hanging="708"/>
      </w:pPr>
    </w:lvl>
    <w:lvl w:ilvl="8">
      <w:start w:val="1"/>
      <w:numFmt w:val="decimal"/>
      <w:lvlText w:val="%1.%2.%3.%4.%5.%6.%7.%8.%9."/>
      <w:lvlJc w:val="left"/>
      <w:pPr>
        <w:tabs>
          <w:tab w:val="num" w:pos="0"/>
        </w:tabs>
        <w:ind w:left="5753" w:right="5753" w:hanging="708"/>
      </w:pPr>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18D22CA"/>
    <w:multiLevelType w:val="hybridMultilevel"/>
    <w:tmpl w:val="C332CAA4"/>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3" w15:restartNumberingAfterBreak="0">
    <w:nsid w:val="08E84C82"/>
    <w:multiLevelType w:val="hybridMultilevel"/>
    <w:tmpl w:val="CEA2D2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177E6724"/>
    <w:multiLevelType w:val="singleLevel"/>
    <w:tmpl w:val="2F728CD6"/>
    <w:lvl w:ilvl="0">
      <w:start w:val="1"/>
      <w:numFmt w:val="decimal"/>
      <w:lvlText w:val="[A%1]"/>
      <w:legacy w:legacy="1" w:legacySpace="0" w:legacyIndent="567"/>
      <w:lvlJc w:val="left"/>
      <w:pPr>
        <w:ind w:left="567" w:right="567" w:hanging="567"/>
      </w:pPr>
    </w:lvl>
  </w:abstractNum>
  <w:abstractNum w:abstractNumId="15" w15:restartNumberingAfterBreak="0">
    <w:nsid w:val="24016CA5"/>
    <w:multiLevelType w:val="multilevel"/>
    <w:tmpl w:val="714CF894"/>
    <w:lvl w:ilvl="0">
      <w:start w:val="1"/>
      <w:numFmt w:val="decimal"/>
      <w:lvlText w:val="%1."/>
      <w:lvlJc w:val="left"/>
      <w:pPr>
        <w:ind w:left="1004" w:hanging="360"/>
      </w:pPr>
      <w:rPr>
        <w:rFonts w:hint="default"/>
      </w:rPr>
    </w:lvl>
    <w:lvl w:ilvl="1">
      <w:start w:val="1"/>
      <w:numFmt w:val="decimal"/>
      <w:lvlText w:val="%1.%2"/>
      <w:lvlJc w:val="left"/>
      <w:pPr>
        <w:ind w:left="1724" w:hanging="360"/>
      </w:pPr>
      <w:rPr>
        <w:rFonts w:hint="default"/>
      </w:rPr>
    </w:lvl>
    <w:lvl w:ilvl="2">
      <w:start w:val="1"/>
      <w:numFmt w:val="decimal"/>
      <w:lvlText w:val="%1.%2.%3"/>
      <w:lvlJc w:val="right"/>
      <w:pPr>
        <w:ind w:left="2444" w:hanging="180"/>
      </w:pPr>
      <w:rPr>
        <w:rFonts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16" w15:restartNumberingAfterBreak="0">
    <w:nsid w:val="24ED5CC2"/>
    <w:multiLevelType w:val="multilevel"/>
    <w:tmpl w:val="09D46B36"/>
    <w:lvl w:ilvl="0">
      <w:start w:val="1"/>
      <w:numFmt w:val="decimal"/>
      <w:lvlText w:val="%1."/>
      <w:lvlJc w:val="center"/>
      <w:pPr>
        <w:tabs>
          <w:tab w:val="num" w:pos="284"/>
        </w:tabs>
        <w:ind w:left="284" w:firstLine="0"/>
      </w:pPr>
      <w:rPr>
        <w:rFonts w:hint="default"/>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7" w15:restartNumberingAfterBreak="0">
    <w:nsid w:val="2C5C056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1A106C1"/>
    <w:multiLevelType w:val="hybridMultilevel"/>
    <w:tmpl w:val="76EA9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EA75DE"/>
    <w:multiLevelType w:val="multilevel"/>
    <w:tmpl w:val="2BA48BA0"/>
    <w:lvl w:ilvl="0">
      <w:start w:val="6"/>
      <w:numFmt w:val="decimal"/>
      <w:lvlText w:val="%1"/>
      <w:lvlJc w:val="left"/>
      <w:pPr>
        <w:ind w:left="360" w:hanging="360"/>
      </w:pPr>
      <w:rPr>
        <w:rFonts w:ascii="Arial" w:hAnsi="Arial" w:hint="default"/>
        <w:sz w:val="24"/>
      </w:rPr>
    </w:lvl>
    <w:lvl w:ilvl="1">
      <w:start w:val="2"/>
      <w:numFmt w:val="decimal"/>
      <w:lvlText w:val="%1.%2"/>
      <w:lvlJc w:val="left"/>
      <w:pPr>
        <w:ind w:left="720" w:hanging="720"/>
      </w:pPr>
      <w:rPr>
        <w:rFonts w:ascii="Arial" w:hAnsi="Arial" w:hint="default"/>
        <w:sz w:val="24"/>
      </w:rPr>
    </w:lvl>
    <w:lvl w:ilvl="2">
      <w:start w:val="1"/>
      <w:numFmt w:val="decimal"/>
      <w:lvlText w:val="%1.%2.%3"/>
      <w:lvlJc w:val="left"/>
      <w:pPr>
        <w:ind w:left="720" w:hanging="720"/>
      </w:pPr>
      <w:rPr>
        <w:rFonts w:ascii="Arial" w:hAnsi="Arial" w:hint="default"/>
        <w:sz w:val="24"/>
      </w:rPr>
    </w:lvl>
    <w:lvl w:ilvl="3">
      <w:start w:val="1"/>
      <w:numFmt w:val="decimal"/>
      <w:lvlText w:val="%1.%2.%3.%4"/>
      <w:lvlJc w:val="left"/>
      <w:pPr>
        <w:ind w:left="1080" w:hanging="1080"/>
      </w:pPr>
      <w:rPr>
        <w:rFonts w:ascii="Arial" w:hAnsi="Arial" w:hint="default"/>
        <w:sz w:val="24"/>
      </w:rPr>
    </w:lvl>
    <w:lvl w:ilvl="4">
      <w:start w:val="1"/>
      <w:numFmt w:val="decimal"/>
      <w:lvlText w:val="%1.%2.%3.%4.%5"/>
      <w:lvlJc w:val="left"/>
      <w:pPr>
        <w:ind w:left="1440" w:hanging="1440"/>
      </w:pPr>
      <w:rPr>
        <w:rFonts w:ascii="Arial" w:hAnsi="Arial" w:hint="default"/>
        <w:sz w:val="24"/>
      </w:rPr>
    </w:lvl>
    <w:lvl w:ilvl="5">
      <w:start w:val="1"/>
      <w:numFmt w:val="decimal"/>
      <w:lvlText w:val="%1.%2.%3.%4.%5.%6"/>
      <w:lvlJc w:val="left"/>
      <w:pPr>
        <w:ind w:left="1800" w:hanging="1800"/>
      </w:pPr>
      <w:rPr>
        <w:rFonts w:ascii="Arial" w:hAnsi="Arial" w:hint="default"/>
        <w:sz w:val="24"/>
      </w:rPr>
    </w:lvl>
    <w:lvl w:ilvl="6">
      <w:start w:val="1"/>
      <w:numFmt w:val="decimal"/>
      <w:lvlText w:val="%1.%2.%3.%4.%5.%6.%7"/>
      <w:lvlJc w:val="left"/>
      <w:pPr>
        <w:ind w:left="1800" w:hanging="1800"/>
      </w:pPr>
      <w:rPr>
        <w:rFonts w:ascii="Arial" w:hAnsi="Arial" w:hint="default"/>
        <w:sz w:val="24"/>
      </w:rPr>
    </w:lvl>
    <w:lvl w:ilvl="7">
      <w:start w:val="1"/>
      <w:numFmt w:val="decimal"/>
      <w:lvlText w:val="%1.%2.%3.%4.%5.%6.%7.%8"/>
      <w:lvlJc w:val="left"/>
      <w:pPr>
        <w:ind w:left="2160" w:hanging="2160"/>
      </w:pPr>
      <w:rPr>
        <w:rFonts w:ascii="Arial" w:hAnsi="Arial" w:hint="default"/>
        <w:sz w:val="24"/>
      </w:rPr>
    </w:lvl>
    <w:lvl w:ilvl="8">
      <w:start w:val="1"/>
      <w:numFmt w:val="decimal"/>
      <w:lvlText w:val="%1.%2.%3.%4.%5.%6.%7.%8.%9"/>
      <w:lvlJc w:val="left"/>
      <w:pPr>
        <w:ind w:left="2520" w:hanging="2520"/>
      </w:pPr>
      <w:rPr>
        <w:rFonts w:ascii="Arial" w:hAnsi="Arial" w:hint="default"/>
        <w:sz w:val="24"/>
      </w:rPr>
    </w:lvl>
  </w:abstractNum>
  <w:abstractNum w:abstractNumId="20" w15:restartNumberingAfterBreak="0">
    <w:nsid w:val="4246348F"/>
    <w:multiLevelType w:val="hybridMultilevel"/>
    <w:tmpl w:val="AFC82BD6"/>
    <w:lvl w:ilvl="0" w:tplc="3F6A2130">
      <w:numFmt w:val="bullet"/>
      <w:lvlText w:val="-"/>
      <w:lvlJc w:val="left"/>
      <w:pPr>
        <w:ind w:left="720" w:hanging="360"/>
      </w:pPr>
      <w:rPr>
        <w:rFonts w:ascii="Times New Roman" w:eastAsia="Times New Roman" w:hAnsi="Times New Roman" w:cs="Times New Roman" w:hint="default"/>
        <w:i/>
        <w:color w:val="548ED5"/>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E7C15C0"/>
    <w:multiLevelType w:val="hybridMultilevel"/>
    <w:tmpl w:val="36AA7D74"/>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22" w15:restartNumberingAfterBreak="0">
    <w:nsid w:val="649A4618"/>
    <w:multiLevelType w:val="multilevel"/>
    <w:tmpl w:val="D5F830A2"/>
    <w:lvl w:ilvl="0">
      <w:start w:val="1"/>
      <w:numFmt w:val="decimal"/>
      <w:lvlText w:val="%1."/>
      <w:lvlJc w:val="right"/>
      <w:pPr>
        <w:tabs>
          <w:tab w:val="num" w:pos="644"/>
        </w:tabs>
        <w:ind w:left="280" w:right="280" w:firstLine="4"/>
      </w:pPr>
      <w:rPr>
        <w:rFonts w:hint="default"/>
      </w:rPr>
    </w:lvl>
    <w:lvl w:ilvl="1">
      <w:start w:val="1"/>
      <w:numFmt w:val="decimal"/>
      <w:lvlText w:val="%1.%2."/>
      <w:lvlJc w:val="right"/>
      <w:pPr>
        <w:tabs>
          <w:tab w:val="num" w:pos="559"/>
        </w:tabs>
        <w:ind w:left="559" w:right="559" w:hanging="223"/>
      </w:pPr>
      <w:rPr>
        <w:rFonts w:hint="default"/>
      </w:rPr>
    </w:lvl>
    <w:lvl w:ilvl="2">
      <w:start w:val="1"/>
      <w:numFmt w:val="decimal"/>
      <w:isLgl/>
      <w:lvlText w:val="%1.%2.%3."/>
      <w:lvlJc w:val="center"/>
      <w:pPr>
        <w:tabs>
          <w:tab w:val="num" w:pos="1216"/>
        </w:tabs>
        <w:ind w:left="1216" w:right="1216" w:hanging="504"/>
      </w:pPr>
      <w:rPr>
        <w:rFonts w:hint="default"/>
      </w:rPr>
    </w:lvl>
    <w:lvl w:ilvl="3">
      <w:start w:val="1"/>
      <w:numFmt w:val="decimal"/>
      <w:lvlText w:val="%1.%2.%3.%4."/>
      <w:lvlJc w:val="center"/>
      <w:pPr>
        <w:tabs>
          <w:tab w:val="num" w:pos="1720"/>
        </w:tabs>
        <w:ind w:left="1720" w:right="1720" w:hanging="648"/>
      </w:pPr>
      <w:rPr>
        <w:rFonts w:ascii="Arial" w:hAnsi="Arial" w:cs="Arial" w:hint="default"/>
      </w:rPr>
    </w:lvl>
    <w:lvl w:ilvl="4">
      <w:start w:val="1"/>
      <w:numFmt w:val="decimal"/>
      <w:lvlText w:val="%1.%2.%3.%4.%5."/>
      <w:lvlJc w:val="center"/>
      <w:pPr>
        <w:tabs>
          <w:tab w:val="num" w:pos="2224"/>
        </w:tabs>
        <w:ind w:left="2224" w:right="2224" w:hanging="792"/>
      </w:pPr>
      <w:rPr>
        <w:rFonts w:hint="default"/>
      </w:rPr>
    </w:lvl>
    <w:lvl w:ilvl="5">
      <w:start w:val="1"/>
      <w:numFmt w:val="decimal"/>
      <w:lvlText w:val="%1.%2.%3.%4.%5.%6."/>
      <w:lvlJc w:val="center"/>
      <w:pPr>
        <w:tabs>
          <w:tab w:val="num" w:pos="2728"/>
        </w:tabs>
        <w:ind w:left="2728" w:right="2728" w:hanging="936"/>
      </w:pPr>
      <w:rPr>
        <w:rFonts w:hint="default"/>
      </w:rPr>
    </w:lvl>
    <w:lvl w:ilvl="6">
      <w:start w:val="1"/>
      <w:numFmt w:val="decimal"/>
      <w:lvlText w:val="%1.%2.%3.%4.%5.%6.%7."/>
      <w:lvlJc w:val="center"/>
      <w:pPr>
        <w:tabs>
          <w:tab w:val="num" w:pos="3232"/>
        </w:tabs>
        <w:ind w:left="3232" w:right="3232" w:hanging="1080"/>
      </w:pPr>
      <w:rPr>
        <w:rFonts w:hint="default"/>
      </w:rPr>
    </w:lvl>
    <w:lvl w:ilvl="7">
      <w:start w:val="1"/>
      <w:numFmt w:val="decimal"/>
      <w:lvlText w:val="%1.%2.%3.%4.%5.%6.%7.%8."/>
      <w:lvlJc w:val="center"/>
      <w:pPr>
        <w:tabs>
          <w:tab w:val="num" w:pos="3736"/>
        </w:tabs>
        <w:ind w:left="3736" w:right="3736" w:hanging="1224"/>
      </w:pPr>
      <w:rPr>
        <w:rFonts w:hint="default"/>
      </w:rPr>
    </w:lvl>
    <w:lvl w:ilvl="8">
      <w:start w:val="1"/>
      <w:numFmt w:val="decimal"/>
      <w:lvlText w:val="%1.%2.%3.%4.%5.%6.%7.%8.%9."/>
      <w:lvlJc w:val="center"/>
      <w:pPr>
        <w:tabs>
          <w:tab w:val="num" w:pos="4312"/>
        </w:tabs>
        <w:ind w:left="4312" w:right="4312" w:hanging="1440"/>
      </w:pPr>
      <w:rPr>
        <w:rFonts w:hint="default"/>
      </w:rPr>
    </w:lvl>
  </w:abstractNum>
  <w:abstractNum w:abstractNumId="23" w15:restartNumberingAfterBreak="0">
    <w:nsid w:val="6A9935AD"/>
    <w:multiLevelType w:val="hybridMultilevel"/>
    <w:tmpl w:val="F780AC2E"/>
    <w:lvl w:ilvl="0" w:tplc="0409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24" w15:restartNumberingAfterBreak="0">
    <w:nsid w:val="6B3406E5"/>
    <w:multiLevelType w:val="hybridMultilevel"/>
    <w:tmpl w:val="4154B17A"/>
    <w:lvl w:ilvl="0" w:tplc="506252E2">
      <w:start w:val="1"/>
      <w:numFmt w:val="decimal"/>
      <w:lvlRestart w:val="0"/>
      <w:lvlText w:val="%1"/>
      <w:lvlJc w:val="center"/>
      <w:pPr>
        <w:tabs>
          <w:tab w:val="num" w:pos="648"/>
        </w:tabs>
        <w:ind w:left="645" w:right="645" w:hanging="357"/>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5" w15:restartNumberingAfterBreak="0">
    <w:nsid w:val="71A519A1"/>
    <w:multiLevelType w:val="hybridMultilevel"/>
    <w:tmpl w:val="7F72A966"/>
    <w:lvl w:ilvl="0" w:tplc="04090017">
      <w:start w:val="1"/>
      <w:numFmt w:val="lowerLetter"/>
      <w:lvlText w:val="%1)"/>
      <w:lvlJc w:val="left"/>
      <w:pPr>
        <w:ind w:left="720" w:hanging="360"/>
      </w:pPr>
      <w:rPr>
        <w:rFonts w:hint="default"/>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3246CBE"/>
    <w:multiLevelType w:val="hybridMultilevel"/>
    <w:tmpl w:val="A9D286EC"/>
    <w:lvl w:ilvl="0" w:tplc="B0043EE8">
      <w:start w:val="1"/>
      <w:numFmt w:val="decimal"/>
      <w:lvlText w:val="%1)"/>
      <w:lvlJc w:val="left"/>
      <w:pPr>
        <w:tabs>
          <w:tab w:val="num" w:pos="454"/>
        </w:tabs>
        <w:ind w:left="454" w:right="454" w:hanging="454"/>
      </w:pPr>
      <w:rPr>
        <w:rFonts w:hint="default"/>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7" w15:restartNumberingAfterBreak="0">
    <w:nsid w:val="772F1E17"/>
    <w:multiLevelType w:val="multilevel"/>
    <w:tmpl w:val="07302954"/>
    <w:lvl w:ilvl="0">
      <w:start w:val="1"/>
      <w:numFmt w:val="decimal"/>
      <w:pStyle w:val="Heading1"/>
      <w:lvlText w:val="%1."/>
      <w:lvlJc w:val="left"/>
      <w:pPr>
        <w:ind w:left="1004" w:hanging="360"/>
      </w:pPr>
      <w:rPr>
        <w:rFonts w:hint="default"/>
        <w:b/>
        <w:bCs w:val="0"/>
      </w:rPr>
    </w:lvl>
    <w:lvl w:ilvl="1">
      <w:start w:val="1"/>
      <w:numFmt w:val="decimal"/>
      <w:pStyle w:val="Heading2"/>
      <w:lvlText w:val="%1.%2"/>
      <w:lvlJc w:val="left"/>
      <w:pPr>
        <w:ind w:left="1724" w:hanging="360"/>
      </w:pPr>
      <w:rPr>
        <w:rFonts w:hint="default"/>
      </w:rPr>
    </w:lvl>
    <w:lvl w:ilvl="2">
      <w:start w:val="1"/>
      <w:numFmt w:val="decimal"/>
      <w:lvlText w:val="%1.%2.%3"/>
      <w:lvlJc w:val="right"/>
      <w:pPr>
        <w:ind w:left="2444" w:hanging="180"/>
      </w:pPr>
      <w:rPr>
        <w:rFonts w:asciiTheme="majorBidi" w:hAnsiTheme="majorBidi" w:cstheme="majorBidi" w:hint="default"/>
      </w:rPr>
    </w:lvl>
    <w:lvl w:ilvl="3">
      <w:start w:val="1"/>
      <w:numFmt w:val="decimal"/>
      <w:lvlText w:val="%4."/>
      <w:lvlJc w:val="left"/>
      <w:pPr>
        <w:ind w:left="3164" w:hanging="360"/>
      </w:pPr>
      <w:rPr>
        <w:rFonts w:hint="default"/>
      </w:rPr>
    </w:lvl>
    <w:lvl w:ilvl="4">
      <w:start w:val="1"/>
      <w:numFmt w:val="lowerLetter"/>
      <w:lvlText w:val="%5."/>
      <w:lvlJc w:val="left"/>
      <w:pPr>
        <w:ind w:left="3884" w:hanging="360"/>
      </w:pPr>
      <w:rPr>
        <w:rFonts w:hint="default"/>
      </w:rPr>
    </w:lvl>
    <w:lvl w:ilvl="5">
      <w:start w:val="1"/>
      <w:numFmt w:val="lowerRoman"/>
      <w:lvlText w:val="%6."/>
      <w:lvlJc w:val="right"/>
      <w:pPr>
        <w:ind w:left="4604" w:hanging="180"/>
      </w:pPr>
      <w:rPr>
        <w:rFonts w:hint="default"/>
      </w:rPr>
    </w:lvl>
    <w:lvl w:ilvl="6">
      <w:start w:val="1"/>
      <w:numFmt w:val="decimal"/>
      <w:lvlText w:val="%7."/>
      <w:lvlJc w:val="left"/>
      <w:pPr>
        <w:ind w:left="5324" w:hanging="360"/>
      </w:pPr>
      <w:rPr>
        <w:rFonts w:hint="default"/>
      </w:rPr>
    </w:lvl>
    <w:lvl w:ilvl="7">
      <w:start w:val="1"/>
      <w:numFmt w:val="lowerLetter"/>
      <w:lvlText w:val="%8."/>
      <w:lvlJc w:val="left"/>
      <w:pPr>
        <w:ind w:left="6044" w:hanging="360"/>
      </w:pPr>
      <w:rPr>
        <w:rFonts w:hint="default"/>
      </w:rPr>
    </w:lvl>
    <w:lvl w:ilvl="8">
      <w:start w:val="1"/>
      <w:numFmt w:val="lowerRoman"/>
      <w:lvlText w:val="%9."/>
      <w:lvlJc w:val="right"/>
      <w:pPr>
        <w:ind w:left="6764" w:hanging="180"/>
      </w:pPr>
      <w:rPr>
        <w:rFonts w:hint="default"/>
      </w:rPr>
    </w:lvl>
  </w:abstractNum>
  <w:abstractNum w:abstractNumId="28" w15:restartNumberingAfterBreak="0">
    <w:nsid w:val="7B9D0F0F"/>
    <w:multiLevelType w:val="hybridMultilevel"/>
    <w:tmpl w:val="D8E41FD4"/>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88237873">
    <w:abstractNumId w:val="22"/>
  </w:num>
  <w:num w:numId="2" w16cid:durableId="23509510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6661226">
    <w:abstractNumId w:val="22"/>
  </w:num>
  <w:num w:numId="4" w16cid:durableId="507914534">
    <w:abstractNumId w:val="27"/>
  </w:num>
  <w:num w:numId="5" w16cid:durableId="1361392809">
    <w:abstractNumId w:val="15"/>
  </w:num>
  <w:num w:numId="6" w16cid:durableId="1650590554">
    <w:abstractNumId w:val="9"/>
  </w:num>
  <w:num w:numId="7" w16cid:durableId="1117262846">
    <w:abstractNumId w:val="7"/>
  </w:num>
  <w:num w:numId="8" w16cid:durableId="989017764">
    <w:abstractNumId w:val="6"/>
  </w:num>
  <w:num w:numId="9" w16cid:durableId="108085182">
    <w:abstractNumId w:val="5"/>
  </w:num>
  <w:num w:numId="10" w16cid:durableId="913515216">
    <w:abstractNumId w:val="4"/>
  </w:num>
  <w:num w:numId="11" w16cid:durableId="708917625">
    <w:abstractNumId w:val="8"/>
  </w:num>
  <w:num w:numId="12" w16cid:durableId="20670263">
    <w:abstractNumId w:val="3"/>
  </w:num>
  <w:num w:numId="13" w16cid:durableId="192311294">
    <w:abstractNumId w:val="2"/>
  </w:num>
  <w:num w:numId="14" w16cid:durableId="779422897">
    <w:abstractNumId w:val="1"/>
  </w:num>
  <w:num w:numId="15" w16cid:durableId="1125468368">
    <w:abstractNumId w:val="0"/>
  </w:num>
  <w:num w:numId="16" w16cid:durableId="1718428217">
    <w:abstractNumId w:val="17"/>
  </w:num>
  <w:num w:numId="17" w16cid:durableId="1645887579">
    <w:abstractNumId w:val="27"/>
    <w:lvlOverride w:ilvl="0">
      <w:lvl w:ilvl="0">
        <w:start w:val="1"/>
        <w:numFmt w:val="decimal"/>
        <w:pStyle w:val="Heading1"/>
        <w:lvlText w:val="%1."/>
        <w:lvlJc w:val="left"/>
        <w:pPr>
          <w:ind w:left="567" w:hanging="567"/>
        </w:pPr>
        <w:rPr>
          <w:rFonts w:hint="default"/>
          <w:b/>
          <w:bCs w:val="0"/>
        </w:rPr>
      </w:lvl>
    </w:lvlOverride>
    <w:lvlOverride w:ilvl="1">
      <w:lvl w:ilvl="1">
        <w:start w:val="1"/>
        <w:numFmt w:val="decimal"/>
        <w:pStyle w:val="Heading2"/>
        <w:lvlText w:val="%1.%2"/>
        <w:lvlJc w:val="left"/>
        <w:pPr>
          <w:ind w:left="1134" w:hanging="567"/>
        </w:pPr>
        <w:rPr>
          <w:rFonts w:hint="default"/>
        </w:rPr>
      </w:lvl>
    </w:lvlOverride>
    <w:lvlOverride w:ilvl="2">
      <w:lvl w:ilvl="2">
        <w:start w:val="1"/>
        <w:numFmt w:val="decimal"/>
        <w:lvlText w:val="%1.%2.%3"/>
        <w:lvlJc w:val="right"/>
        <w:pPr>
          <w:ind w:left="1701" w:hanging="567"/>
        </w:pPr>
        <w:rPr>
          <w:rFonts w:hint="default"/>
        </w:rPr>
      </w:lvl>
    </w:lvlOverride>
    <w:lvlOverride w:ilvl="3">
      <w:lvl w:ilvl="3">
        <w:start w:val="1"/>
        <w:numFmt w:val="decimal"/>
        <w:lvlText w:val="%4."/>
        <w:lvlJc w:val="left"/>
        <w:pPr>
          <w:ind w:left="2268" w:hanging="567"/>
        </w:pPr>
        <w:rPr>
          <w:rFonts w:hint="default"/>
        </w:rPr>
      </w:lvl>
    </w:lvlOverride>
    <w:lvlOverride w:ilvl="4">
      <w:lvl w:ilvl="4">
        <w:start w:val="1"/>
        <w:numFmt w:val="lowerLetter"/>
        <w:lvlText w:val="%5."/>
        <w:lvlJc w:val="left"/>
        <w:pPr>
          <w:ind w:left="2835" w:hanging="567"/>
        </w:pPr>
        <w:rPr>
          <w:rFonts w:hint="default"/>
        </w:rPr>
      </w:lvl>
    </w:lvlOverride>
    <w:lvlOverride w:ilvl="5">
      <w:lvl w:ilvl="5">
        <w:start w:val="1"/>
        <w:numFmt w:val="lowerRoman"/>
        <w:lvlText w:val="%6."/>
        <w:lvlJc w:val="right"/>
        <w:pPr>
          <w:ind w:left="3402" w:hanging="567"/>
        </w:pPr>
        <w:rPr>
          <w:rFonts w:hint="default"/>
        </w:rPr>
      </w:lvl>
    </w:lvlOverride>
    <w:lvlOverride w:ilvl="6">
      <w:lvl w:ilvl="6">
        <w:start w:val="1"/>
        <w:numFmt w:val="decimal"/>
        <w:lvlText w:val="%7."/>
        <w:lvlJc w:val="left"/>
        <w:pPr>
          <w:ind w:left="3969" w:hanging="567"/>
        </w:pPr>
        <w:rPr>
          <w:rFonts w:hint="default"/>
        </w:rPr>
      </w:lvl>
    </w:lvlOverride>
    <w:lvlOverride w:ilvl="7">
      <w:lvl w:ilvl="7">
        <w:start w:val="1"/>
        <w:numFmt w:val="lowerLetter"/>
        <w:lvlText w:val="%8."/>
        <w:lvlJc w:val="left"/>
        <w:pPr>
          <w:ind w:left="4536" w:hanging="567"/>
        </w:pPr>
        <w:rPr>
          <w:rFonts w:hint="default"/>
        </w:rPr>
      </w:lvl>
    </w:lvlOverride>
    <w:lvlOverride w:ilvl="8">
      <w:lvl w:ilvl="8">
        <w:start w:val="1"/>
        <w:numFmt w:val="lowerRoman"/>
        <w:lvlText w:val="%9."/>
        <w:lvlJc w:val="right"/>
        <w:pPr>
          <w:ind w:left="5103" w:hanging="567"/>
        </w:pPr>
        <w:rPr>
          <w:rFonts w:hint="default"/>
        </w:rPr>
      </w:lvl>
    </w:lvlOverride>
  </w:num>
  <w:num w:numId="18" w16cid:durableId="1102335013">
    <w:abstractNumId w:val="11"/>
    <w:lvlOverride w:ilvl="0">
      <w:lvl w:ilvl="0">
        <w:start w:val="1"/>
        <w:numFmt w:val="chosung"/>
        <w:lvlText w:val=""/>
        <w:legacy w:legacy="1" w:legacySpace="0" w:legacyIndent="283"/>
        <w:lvlJc w:val="left"/>
        <w:pPr>
          <w:ind w:left="283" w:right="283" w:hanging="283"/>
        </w:pPr>
        <w:rPr>
          <w:rFonts w:ascii="Symbol" w:hAnsi="Symbol" w:hint="default"/>
        </w:rPr>
      </w:lvl>
    </w:lvlOverride>
  </w:num>
  <w:num w:numId="19" w16cid:durableId="1447768932">
    <w:abstractNumId w:val="14"/>
  </w:num>
  <w:num w:numId="20" w16cid:durableId="1279023091">
    <w:abstractNumId w:val="10"/>
  </w:num>
  <w:num w:numId="21" w16cid:durableId="2070884391">
    <w:abstractNumId w:val="24"/>
  </w:num>
  <w:num w:numId="22" w16cid:durableId="1902325008">
    <w:abstractNumId w:val="26"/>
  </w:num>
  <w:num w:numId="23" w16cid:durableId="35012543">
    <w:abstractNumId w:val="20"/>
  </w:num>
  <w:num w:numId="24" w16cid:durableId="394671521">
    <w:abstractNumId w:val="16"/>
  </w:num>
  <w:num w:numId="25" w16cid:durableId="1797796209">
    <w:abstractNumId w:val="27"/>
  </w:num>
  <w:num w:numId="26" w16cid:durableId="281235057">
    <w:abstractNumId w:val="13"/>
  </w:num>
  <w:num w:numId="27" w16cid:durableId="1425809376">
    <w:abstractNumId w:val="21"/>
  </w:num>
  <w:num w:numId="28" w16cid:durableId="48798340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3615173">
    <w:abstractNumId w:val="27"/>
  </w:num>
  <w:num w:numId="30" w16cid:durableId="346252978">
    <w:abstractNumId w:val="27"/>
  </w:num>
  <w:num w:numId="31" w16cid:durableId="17850125">
    <w:abstractNumId w:val="27"/>
  </w:num>
  <w:num w:numId="32" w16cid:durableId="1756586471">
    <w:abstractNumId w:val="23"/>
  </w:num>
  <w:num w:numId="33" w16cid:durableId="719861117">
    <w:abstractNumId w:val="18"/>
  </w:num>
  <w:num w:numId="34" w16cid:durableId="1809010852">
    <w:abstractNumId w:val="28"/>
  </w:num>
  <w:num w:numId="35" w16cid:durableId="1305508124">
    <w:abstractNumId w:val="25"/>
  </w:num>
  <w:num w:numId="36" w16cid:durableId="1358890795">
    <w:abstractNumId w:val="27"/>
  </w:num>
  <w:num w:numId="37" w16cid:durableId="107505144">
    <w:abstractNumId w:val="27"/>
  </w:num>
  <w:num w:numId="38" w16cid:durableId="2086341270">
    <w:abstractNumId w:val="27"/>
  </w:num>
  <w:num w:numId="39" w16cid:durableId="1666546071">
    <w:abstractNumId w:val="27"/>
  </w:num>
  <w:num w:numId="40" w16cid:durableId="1549219779">
    <w:abstractNumId w:val="27"/>
  </w:num>
  <w:num w:numId="41" w16cid:durableId="137578050">
    <w:abstractNumId w:val="19"/>
  </w:num>
  <w:num w:numId="42" w16cid:durableId="1996569978">
    <w:abstractNumId w:val="27"/>
  </w:num>
  <w:num w:numId="43" w16cid:durableId="7401490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136024590">
    <w:abstractNumId w:val="10"/>
  </w:num>
  <w:num w:numId="45" w16cid:durableId="1894850409">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ha Segev">
    <w15:presenceInfo w15:providerId="AD" w15:userId="S::micha.segev@elcammedical.onmicrosoft.com::41dafc37-aad8-4c2c-b19c-baf0fc00ba20"/>
  </w15:person>
  <w15:person w15:author="Dina Sifri">
    <w15:presenceInfo w15:providerId="AD" w15:userId="S::dina@meddevsoft.com::2ead46da-b7e2-418c-b2f1-559e427f8fd3"/>
  </w15:person>
  <w15:person w15:author="Dina Sifri [2]">
    <w15:presenceInfo w15:providerId="AD" w15:userId="S::dina@meddev-design.com::2ead46da-b7e2-418c-b2f1-559e427f8fd3"/>
  </w15:person>
  <w15:person w15:author="Naama Socher">
    <w15:presenceInfo w15:providerId="AD" w15:userId="S-1-5-21-799087515-1052270824-925700815-276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characterSpacingControl w:val="doNotCompress"/>
  <w:hdrShapeDefaults>
    <o:shapedefaults v:ext="edit" spidmax="2050"/>
    <o:shapelayout v:ext="edit">
      <o:idmap v:ext="edit" data="1"/>
    </o:shapelayout>
  </w:hdrShapeDefaults>
  <w:footnotePr>
    <w:footnote w:id="-1"/>
    <w:footnote w:id="0"/>
  </w:footnotePr>
  <w:endnotePr>
    <w:numFmt w:val="lowerLette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AxNjU0NDUzMzS3MDdS0lEKTi0uzszPAykwrAUAZVdvBCwAAAA="/>
  </w:docVars>
  <w:rsids>
    <w:rsidRoot w:val="00F426E0"/>
    <w:rsid w:val="0004115E"/>
    <w:rsid w:val="000426FB"/>
    <w:rsid w:val="00053DD3"/>
    <w:rsid w:val="000548B2"/>
    <w:rsid w:val="000570B3"/>
    <w:rsid w:val="000701D9"/>
    <w:rsid w:val="00071661"/>
    <w:rsid w:val="00085D62"/>
    <w:rsid w:val="000865C0"/>
    <w:rsid w:val="000865FD"/>
    <w:rsid w:val="00095BB4"/>
    <w:rsid w:val="000A37F9"/>
    <w:rsid w:val="000C3E7C"/>
    <w:rsid w:val="000D55F1"/>
    <w:rsid w:val="000E66D4"/>
    <w:rsid w:val="00102E35"/>
    <w:rsid w:val="00115411"/>
    <w:rsid w:val="00123C3E"/>
    <w:rsid w:val="00126753"/>
    <w:rsid w:val="00142BEE"/>
    <w:rsid w:val="00145BA4"/>
    <w:rsid w:val="00194777"/>
    <w:rsid w:val="001A3C99"/>
    <w:rsid w:val="001A435E"/>
    <w:rsid w:val="001E3242"/>
    <w:rsid w:val="001F3750"/>
    <w:rsid w:val="001F4C4D"/>
    <w:rsid w:val="001F7777"/>
    <w:rsid w:val="00211CCE"/>
    <w:rsid w:val="00214412"/>
    <w:rsid w:val="00216B84"/>
    <w:rsid w:val="0023271E"/>
    <w:rsid w:val="00233EDB"/>
    <w:rsid w:val="0024139A"/>
    <w:rsid w:val="00250FB2"/>
    <w:rsid w:val="00262F75"/>
    <w:rsid w:val="002743E6"/>
    <w:rsid w:val="00274D1C"/>
    <w:rsid w:val="00277CB9"/>
    <w:rsid w:val="00286FBD"/>
    <w:rsid w:val="002A037B"/>
    <w:rsid w:val="002B1041"/>
    <w:rsid w:val="002C2441"/>
    <w:rsid w:val="002E378E"/>
    <w:rsid w:val="00307CF0"/>
    <w:rsid w:val="00321299"/>
    <w:rsid w:val="00323325"/>
    <w:rsid w:val="00326613"/>
    <w:rsid w:val="00352B65"/>
    <w:rsid w:val="00362249"/>
    <w:rsid w:val="0037030F"/>
    <w:rsid w:val="00373304"/>
    <w:rsid w:val="00376722"/>
    <w:rsid w:val="00384DEE"/>
    <w:rsid w:val="00387024"/>
    <w:rsid w:val="003C1FD4"/>
    <w:rsid w:val="003D18A0"/>
    <w:rsid w:val="003D5226"/>
    <w:rsid w:val="003E519E"/>
    <w:rsid w:val="003F776C"/>
    <w:rsid w:val="003F7DA9"/>
    <w:rsid w:val="00411A00"/>
    <w:rsid w:val="00427A20"/>
    <w:rsid w:val="0043144C"/>
    <w:rsid w:val="004406A0"/>
    <w:rsid w:val="00446012"/>
    <w:rsid w:val="00463FB5"/>
    <w:rsid w:val="00466F52"/>
    <w:rsid w:val="0048708E"/>
    <w:rsid w:val="0049299B"/>
    <w:rsid w:val="004A1542"/>
    <w:rsid w:val="004A3342"/>
    <w:rsid w:val="004A4DA9"/>
    <w:rsid w:val="004A6921"/>
    <w:rsid w:val="004A6C76"/>
    <w:rsid w:val="004B101F"/>
    <w:rsid w:val="004B524A"/>
    <w:rsid w:val="004B6DA8"/>
    <w:rsid w:val="00505EEE"/>
    <w:rsid w:val="00525798"/>
    <w:rsid w:val="00525BC8"/>
    <w:rsid w:val="005569B5"/>
    <w:rsid w:val="00593D10"/>
    <w:rsid w:val="00596E49"/>
    <w:rsid w:val="005B00C2"/>
    <w:rsid w:val="005B246E"/>
    <w:rsid w:val="005C2CBA"/>
    <w:rsid w:val="005E42D6"/>
    <w:rsid w:val="005E453D"/>
    <w:rsid w:val="005E46EA"/>
    <w:rsid w:val="005F090B"/>
    <w:rsid w:val="00604876"/>
    <w:rsid w:val="0061091D"/>
    <w:rsid w:val="0062032E"/>
    <w:rsid w:val="00630319"/>
    <w:rsid w:val="0063040A"/>
    <w:rsid w:val="006504AA"/>
    <w:rsid w:val="00661BC7"/>
    <w:rsid w:val="00682826"/>
    <w:rsid w:val="006B44B0"/>
    <w:rsid w:val="006B6E2F"/>
    <w:rsid w:val="006D5BA7"/>
    <w:rsid w:val="006E3B58"/>
    <w:rsid w:val="006F0ED4"/>
    <w:rsid w:val="00722909"/>
    <w:rsid w:val="007265F8"/>
    <w:rsid w:val="007338F3"/>
    <w:rsid w:val="0074692E"/>
    <w:rsid w:val="0076251D"/>
    <w:rsid w:val="007629DE"/>
    <w:rsid w:val="007636A3"/>
    <w:rsid w:val="00786B87"/>
    <w:rsid w:val="007942F7"/>
    <w:rsid w:val="007A3A5E"/>
    <w:rsid w:val="007A7C84"/>
    <w:rsid w:val="007B1885"/>
    <w:rsid w:val="007B3DC9"/>
    <w:rsid w:val="007B4CC3"/>
    <w:rsid w:val="007D3D1F"/>
    <w:rsid w:val="00810F54"/>
    <w:rsid w:val="00817A19"/>
    <w:rsid w:val="00823E8A"/>
    <w:rsid w:val="008250EE"/>
    <w:rsid w:val="0083038E"/>
    <w:rsid w:val="00831CCF"/>
    <w:rsid w:val="00836840"/>
    <w:rsid w:val="0086268C"/>
    <w:rsid w:val="00865C31"/>
    <w:rsid w:val="00867EC4"/>
    <w:rsid w:val="008722EA"/>
    <w:rsid w:val="0089568B"/>
    <w:rsid w:val="008A56C4"/>
    <w:rsid w:val="008B4613"/>
    <w:rsid w:val="008E4CFA"/>
    <w:rsid w:val="009028CC"/>
    <w:rsid w:val="0090458D"/>
    <w:rsid w:val="00905AEE"/>
    <w:rsid w:val="00917D2D"/>
    <w:rsid w:val="00923D4A"/>
    <w:rsid w:val="00931F74"/>
    <w:rsid w:val="00941E4C"/>
    <w:rsid w:val="00943ADC"/>
    <w:rsid w:val="00946540"/>
    <w:rsid w:val="009466F2"/>
    <w:rsid w:val="009478A1"/>
    <w:rsid w:val="009616FE"/>
    <w:rsid w:val="0096261D"/>
    <w:rsid w:val="00993FED"/>
    <w:rsid w:val="00994246"/>
    <w:rsid w:val="00994929"/>
    <w:rsid w:val="009B506F"/>
    <w:rsid w:val="009C6B1C"/>
    <w:rsid w:val="009C74F9"/>
    <w:rsid w:val="009D0C1F"/>
    <w:rsid w:val="009D3974"/>
    <w:rsid w:val="00A1040E"/>
    <w:rsid w:val="00A1634B"/>
    <w:rsid w:val="00A36587"/>
    <w:rsid w:val="00A43D41"/>
    <w:rsid w:val="00A453E3"/>
    <w:rsid w:val="00A57D99"/>
    <w:rsid w:val="00A7556A"/>
    <w:rsid w:val="00A82AAB"/>
    <w:rsid w:val="00A8346F"/>
    <w:rsid w:val="00A8695A"/>
    <w:rsid w:val="00A968C3"/>
    <w:rsid w:val="00AB4258"/>
    <w:rsid w:val="00AC2632"/>
    <w:rsid w:val="00AC6629"/>
    <w:rsid w:val="00AE3797"/>
    <w:rsid w:val="00AF3D11"/>
    <w:rsid w:val="00B076FB"/>
    <w:rsid w:val="00B13142"/>
    <w:rsid w:val="00B16679"/>
    <w:rsid w:val="00B30638"/>
    <w:rsid w:val="00B43BB2"/>
    <w:rsid w:val="00B5558C"/>
    <w:rsid w:val="00B973DD"/>
    <w:rsid w:val="00BA1FCE"/>
    <w:rsid w:val="00BA237D"/>
    <w:rsid w:val="00BB0116"/>
    <w:rsid w:val="00BB18E7"/>
    <w:rsid w:val="00BD3F69"/>
    <w:rsid w:val="00BD5FBF"/>
    <w:rsid w:val="00BE18FC"/>
    <w:rsid w:val="00C044CC"/>
    <w:rsid w:val="00C062C1"/>
    <w:rsid w:val="00C07186"/>
    <w:rsid w:val="00C248FD"/>
    <w:rsid w:val="00C40CDB"/>
    <w:rsid w:val="00C5405B"/>
    <w:rsid w:val="00C60E1E"/>
    <w:rsid w:val="00C6127E"/>
    <w:rsid w:val="00C670D2"/>
    <w:rsid w:val="00C7288A"/>
    <w:rsid w:val="00C860C2"/>
    <w:rsid w:val="00C92B8B"/>
    <w:rsid w:val="00CA3496"/>
    <w:rsid w:val="00CD1A2C"/>
    <w:rsid w:val="00CE126F"/>
    <w:rsid w:val="00CF46FD"/>
    <w:rsid w:val="00D0733D"/>
    <w:rsid w:val="00D135A0"/>
    <w:rsid w:val="00D25D1D"/>
    <w:rsid w:val="00D30562"/>
    <w:rsid w:val="00D34498"/>
    <w:rsid w:val="00D36651"/>
    <w:rsid w:val="00D46A8B"/>
    <w:rsid w:val="00D54FD6"/>
    <w:rsid w:val="00D66E9E"/>
    <w:rsid w:val="00D70961"/>
    <w:rsid w:val="00D94D14"/>
    <w:rsid w:val="00D97C6D"/>
    <w:rsid w:val="00DA001A"/>
    <w:rsid w:val="00DA096C"/>
    <w:rsid w:val="00DA2236"/>
    <w:rsid w:val="00DA5A90"/>
    <w:rsid w:val="00DB00AC"/>
    <w:rsid w:val="00DB1A69"/>
    <w:rsid w:val="00DB76C0"/>
    <w:rsid w:val="00DC26C2"/>
    <w:rsid w:val="00DE40CE"/>
    <w:rsid w:val="00DF050B"/>
    <w:rsid w:val="00E069C9"/>
    <w:rsid w:val="00E11E60"/>
    <w:rsid w:val="00E12F79"/>
    <w:rsid w:val="00E132FE"/>
    <w:rsid w:val="00E25234"/>
    <w:rsid w:val="00E34156"/>
    <w:rsid w:val="00E54E2B"/>
    <w:rsid w:val="00E6500C"/>
    <w:rsid w:val="00E71D97"/>
    <w:rsid w:val="00E81BCC"/>
    <w:rsid w:val="00E932A1"/>
    <w:rsid w:val="00EB6D9D"/>
    <w:rsid w:val="00ED6632"/>
    <w:rsid w:val="00F33742"/>
    <w:rsid w:val="00F426E0"/>
    <w:rsid w:val="00F4495A"/>
    <w:rsid w:val="00F4647D"/>
    <w:rsid w:val="00F5582E"/>
    <w:rsid w:val="00F606C2"/>
    <w:rsid w:val="00F67553"/>
    <w:rsid w:val="00F87AA6"/>
    <w:rsid w:val="00F969D5"/>
    <w:rsid w:val="00FB6222"/>
    <w:rsid w:val="00FD68F8"/>
    <w:rsid w:val="00FF01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BF0B5B"/>
  <w15:docId w15:val="{12F543DC-DA01-4A02-B996-449BA5DF6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EC4"/>
    <w:pPr>
      <w:bidi/>
    </w:pPr>
    <w:rPr>
      <w:rFonts w:ascii="Arial" w:eastAsia="Times New Roman" w:hAnsi="Arial"/>
      <w:bCs/>
      <w:sz w:val="24"/>
      <w:szCs w:val="24"/>
    </w:rPr>
  </w:style>
  <w:style w:type="paragraph" w:styleId="Heading1">
    <w:name w:val="heading 1"/>
    <w:aliases w:val="Header 1"/>
    <w:next w:val="Heading2"/>
    <w:link w:val="Heading1Char"/>
    <w:qFormat/>
    <w:rsid w:val="0043144C"/>
    <w:pPr>
      <w:keepNext/>
      <w:keepLines/>
      <w:numPr>
        <w:numId w:val="4"/>
      </w:numPr>
      <w:shd w:val="clear" w:color="auto" w:fill="BFBFBF"/>
      <w:bidi/>
      <w:spacing w:before="120" w:after="120"/>
      <w:outlineLvl w:val="0"/>
    </w:pPr>
    <w:rPr>
      <w:rFonts w:ascii="Arial" w:eastAsia="Times New Roman" w:hAnsi="Arial"/>
      <w:bCs/>
      <w:sz w:val="24"/>
      <w:szCs w:val="24"/>
    </w:rPr>
  </w:style>
  <w:style w:type="paragraph" w:styleId="Heading2">
    <w:name w:val="heading 2"/>
    <w:aliases w:val="Header 2"/>
    <w:basedOn w:val="Heading1"/>
    <w:link w:val="Heading2Char"/>
    <w:qFormat/>
    <w:rsid w:val="00446012"/>
    <w:pPr>
      <w:numPr>
        <w:ilvl w:val="1"/>
      </w:numPr>
      <w:shd w:val="clear" w:color="auto" w:fill="auto"/>
      <w:tabs>
        <w:tab w:val="right" w:pos="832"/>
      </w:tabs>
      <w:spacing w:before="0" w:after="0"/>
      <w:outlineLvl w:val="1"/>
    </w:pPr>
    <w:rPr>
      <w:bCs w:val="0"/>
    </w:rPr>
  </w:style>
  <w:style w:type="paragraph" w:styleId="Heading3">
    <w:name w:val="heading 3"/>
    <w:aliases w:val="Header 3"/>
    <w:basedOn w:val="Heading1"/>
    <w:link w:val="Heading3Char"/>
    <w:qFormat/>
    <w:rsid w:val="004A3342"/>
    <w:pPr>
      <w:keepLines w:val="0"/>
      <w:numPr>
        <w:ilvl w:val="2"/>
        <w:numId w:val="20"/>
      </w:numPr>
      <w:shd w:val="clear" w:color="auto" w:fill="auto"/>
      <w:bidi w:val="0"/>
      <w:spacing w:before="480" w:after="60"/>
      <w:outlineLvl w:val="2"/>
    </w:pPr>
    <w:rPr>
      <w:rFonts w:asciiTheme="majorBidi" w:hAnsiTheme="majorBidi" w:cstheme="majorBidi"/>
    </w:rPr>
  </w:style>
  <w:style w:type="paragraph" w:styleId="Heading4">
    <w:name w:val="heading 4"/>
    <w:aliases w:val="Header 4"/>
    <w:basedOn w:val="Heading3"/>
    <w:link w:val="Heading4Char"/>
    <w:autoRedefine/>
    <w:qFormat/>
    <w:rsid w:val="00102E35"/>
    <w:pPr>
      <w:numPr>
        <w:ilvl w:val="0"/>
        <w:numId w:val="0"/>
      </w:numPr>
      <w:ind w:left="3164" w:hanging="36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er 1 Char"/>
    <w:link w:val="Heading1"/>
    <w:rsid w:val="0043144C"/>
    <w:rPr>
      <w:rFonts w:ascii="Arial" w:eastAsia="Times New Roman" w:hAnsi="Arial"/>
      <w:bCs/>
      <w:sz w:val="24"/>
      <w:szCs w:val="24"/>
      <w:shd w:val="clear" w:color="auto" w:fill="BFBFBF"/>
    </w:rPr>
  </w:style>
  <w:style w:type="character" w:customStyle="1" w:styleId="Heading2Char">
    <w:name w:val="Heading 2 Char"/>
    <w:aliases w:val="Header 2 Char"/>
    <w:link w:val="Heading2"/>
    <w:rsid w:val="00446012"/>
    <w:rPr>
      <w:rFonts w:ascii="Arial" w:eastAsia="Times New Roman" w:hAnsi="Arial"/>
      <w:sz w:val="24"/>
      <w:szCs w:val="24"/>
    </w:rPr>
  </w:style>
  <w:style w:type="character" w:customStyle="1" w:styleId="Heading3Char">
    <w:name w:val="Heading 3 Char"/>
    <w:aliases w:val="Header 3 Char"/>
    <w:link w:val="Heading3"/>
    <w:rsid w:val="004A3342"/>
    <w:rPr>
      <w:rFonts w:asciiTheme="majorBidi" w:eastAsia="Times New Roman" w:hAnsiTheme="majorBidi" w:cstheme="majorBidi"/>
      <w:bCs/>
      <w:sz w:val="24"/>
      <w:szCs w:val="24"/>
    </w:rPr>
  </w:style>
  <w:style w:type="character" w:customStyle="1" w:styleId="Heading4Char">
    <w:name w:val="Heading 4 Char"/>
    <w:aliases w:val="Header 4 Char"/>
    <w:link w:val="Heading4"/>
    <w:rsid w:val="00102E35"/>
    <w:rPr>
      <w:rFonts w:ascii="Arial" w:eastAsia="Times New Roman" w:hAnsi="Arial"/>
      <w:sz w:val="24"/>
      <w:szCs w:val="24"/>
    </w:rPr>
  </w:style>
  <w:style w:type="paragraph" w:styleId="Header">
    <w:name w:val="header"/>
    <w:aliases w:val="Header-Scope Details,-Scope Angabe"/>
    <w:basedOn w:val="Normal"/>
    <w:link w:val="HeaderChar"/>
    <w:autoRedefine/>
    <w:rsid w:val="00362249"/>
    <w:pPr>
      <w:tabs>
        <w:tab w:val="center" w:pos="4153"/>
        <w:tab w:val="right" w:pos="8306"/>
      </w:tabs>
      <w:bidi w:val="0"/>
    </w:pPr>
  </w:style>
  <w:style w:type="character" w:customStyle="1" w:styleId="HeaderChar">
    <w:name w:val="Header Char"/>
    <w:aliases w:val="Header-Scope Details Char,-Scope Angabe Char"/>
    <w:link w:val="Header"/>
    <w:rsid w:val="00362249"/>
    <w:rPr>
      <w:rFonts w:ascii="Arial" w:eastAsia="Times New Roman" w:hAnsi="Arial"/>
      <w:bCs/>
      <w:sz w:val="24"/>
      <w:szCs w:val="24"/>
    </w:rPr>
  </w:style>
  <w:style w:type="paragraph" w:styleId="Footer">
    <w:name w:val="footer"/>
    <w:basedOn w:val="Normal"/>
    <w:link w:val="FooterChar"/>
    <w:rsid w:val="00102E35"/>
    <w:pPr>
      <w:tabs>
        <w:tab w:val="center" w:pos="4153"/>
        <w:tab w:val="right" w:pos="8306"/>
      </w:tabs>
    </w:pPr>
  </w:style>
  <w:style w:type="character" w:customStyle="1" w:styleId="FooterChar">
    <w:name w:val="Footer Char"/>
    <w:link w:val="Footer"/>
    <w:rsid w:val="00102E35"/>
    <w:rPr>
      <w:rFonts w:ascii="Arial" w:eastAsia="Times New Roman" w:hAnsi="Arial"/>
    </w:rPr>
  </w:style>
  <w:style w:type="paragraph" w:styleId="Title">
    <w:name w:val="Title"/>
    <w:link w:val="TitleChar"/>
    <w:autoRedefine/>
    <w:qFormat/>
    <w:rsid w:val="00102E35"/>
    <w:pPr>
      <w:bidi/>
      <w:jc w:val="center"/>
    </w:pPr>
    <w:rPr>
      <w:rFonts w:ascii="Arial" w:eastAsia="Times New Roman" w:hAnsi="Arial"/>
      <w:b/>
      <w:bCs/>
      <w:sz w:val="28"/>
      <w:szCs w:val="28"/>
      <w:u w:val="single"/>
      <w:lang w:eastAsia="he-IL"/>
    </w:rPr>
  </w:style>
  <w:style w:type="character" w:customStyle="1" w:styleId="TitleChar">
    <w:name w:val="Title Char"/>
    <w:link w:val="Title"/>
    <w:rsid w:val="00102E35"/>
    <w:rPr>
      <w:rFonts w:ascii="Arial" w:eastAsia="Times New Roman" w:hAnsi="Arial"/>
      <w:b/>
      <w:bCs/>
      <w:sz w:val="28"/>
      <w:szCs w:val="28"/>
      <w:u w:val="single"/>
      <w:lang w:eastAsia="he-IL"/>
    </w:rPr>
  </w:style>
  <w:style w:type="paragraph" w:styleId="Subtitle">
    <w:name w:val="Subtitle"/>
    <w:link w:val="SubtitleChar"/>
    <w:autoRedefine/>
    <w:qFormat/>
    <w:rsid w:val="00102E35"/>
    <w:pPr>
      <w:bidi/>
      <w:jc w:val="center"/>
      <w:outlineLvl w:val="1"/>
    </w:pPr>
    <w:rPr>
      <w:rFonts w:ascii="Arial" w:eastAsia="Times New Roman" w:hAnsi="Arial"/>
      <w:sz w:val="16"/>
      <w:szCs w:val="16"/>
      <w:lang w:eastAsia="he-IL"/>
    </w:rPr>
  </w:style>
  <w:style w:type="character" w:customStyle="1" w:styleId="SubtitleChar">
    <w:name w:val="Subtitle Char"/>
    <w:link w:val="Subtitle"/>
    <w:rsid w:val="00102E35"/>
    <w:rPr>
      <w:rFonts w:ascii="Arial" w:eastAsia="Times New Roman" w:hAnsi="Arial"/>
      <w:sz w:val="16"/>
      <w:szCs w:val="16"/>
      <w:lang w:eastAsia="he-IL"/>
    </w:rPr>
  </w:style>
  <w:style w:type="character" w:customStyle="1" w:styleId="hps">
    <w:name w:val="hps"/>
    <w:rsid w:val="00917D2D"/>
  </w:style>
  <w:style w:type="table" w:styleId="TableGrid">
    <w:name w:val="Table Grid"/>
    <w:basedOn w:val="TableNormal"/>
    <w:uiPriority w:val="59"/>
    <w:rsid w:val="00917D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lankline">
    <w:name w:val="Blank line"/>
    <w:basedOn w:val="Normal"/>
    <w:rsid w:val="00B16679"/>
    <w:rPr>
      <w:sz w:val="12"/>
      <w:szCs w:val="12"/>
    </w:rPr>
  </w:style>
  <w:style w:type="paragraph" w:customStyle="1" w:styleId="Heading3intable">
    <w:name w:val="Heading 3 intable"/>
    <w:basedOn w:val="Heading3"/>
    <w:rsid w:val="002B1041"/>
    <w:pPr>
      <w:ind w:left="432" w:firstLine="0"/>
    </w:pPr>
  </w:style>
  <w:style w:type="paragraph" w:customStyle="1" w:styleId="TableTextEnglish">
    <w:name w:val="Table Text English"/>
    <w:basedOn w:val="Normal"/>
    <w:rsid w:val="00E54E2B"/>
    <w:pPr>
      <w:bidi w:val="0"/>
      <w:ind w:left="72"/>
    </w:pPr>
    <w:rPr>
      <w:bCs w:val="0"/>
      <w:sz w:val="22"/>
      <w:szCs w:val="22"/>
      <w:lang w:val="en"/>
    </w:rPr>
  </w:style>
  <w:style w:type="paragraph" w:customStyle="1" w:styleId="TableTextHebrew">
    <w:name w:val="Table Text Hebrew"/>
    <w:basedOn w:val="Normal"/>
    <w:rsid w:val="00E54E2B"/>
    <w:rPr>
      <w:bCs w:val="0"/>
    </w:rPr>
  </w:style>
  <w:style w:type="paragraph" w:customStyle="1" w:styleId="NormalIndent2">
    <w:name w:val="Normal Indent 2"/>
    <w:basedOn w:val="Normal"/>
    <w:rsid w:val="00867EC4"/>
    <w:pPr>
      <w:ind w:left="832"/>
    </w:pPr>
    <w:rPr>
      <w:b/>
      <w:bCs w:val="0"/>
    </w:rPr>
  </w:style>
  <w:style w:type="paragraph" w:customStyle="1" w:styleId="NormalIndent3">
    <w:name w:val="Normal Indent 3"/>
    <w:basedOn w:val="NormalIndent2"/>
    <w:rsid w:val="00867EC4"/>
    <w:pPr>
      <w:ind w:left="1462"/>
    </w:pPr>
  </w:style>
  <w:style w:type="paragraph" w:styleId="NormalIndent">
    <w:name w:val="Normal Indent"/>
    <w:basedOn w:val="NormalIndent3"/>
    <w:uiPriority w:val="99"/>
    <w:unhideWhenUsed/>
    <w:rsid w:val="00867EC4"/>
  </w:style>
  <w:style w:type="paragraph" w:styleId="BalloonText">
    <w:name w:val="Balloon Text"/>
    <w:basedOn w:val="Normal"/>
    <w:link w:val="BalloonTextChar"/>
    <w:uiPriority w:val="99"/>
    <w:semiHidden/>
    <w:unhideWhenUsed/>
    <w:rsid w:val="00604876"/>
    <w:rPr>
      <w:rFonts w:ascii="Tahoma" w:hAnsi="Tahoma" w:cs="Tahoma"/>
      <w:sz w:val="16"/>
      <w:szCs w:val="16"/>
    </w:rPr>
  </w:style>
  <w:style w:type="character" w:customStyle="1" w:styleId="BalloonTextChar">
    <w:name w:val="Balloon Text Char"/>
    <w:basedOn w:val="DefaultParagraphFont"/>
    <w:link w:val="BalloonText"/>
    <w:uiPriority w:val="99"/>
    <w:semiHidden/>
    <w:rsid w:val="00604876"/>
    <w:rPr>
      <w:rFonts w:ascii="Tahoma" w:eastAsia="Times New Roman" w:hAnsi="Tahoma" w:cs="Tahoma"/>
      <w:bCs/>
      <w:sz w:val="16"/>
      <w:szCs w:val="16"/>
    </w:rPr>
  </w:style>
  <w:style w:type="paragraph" w:styleId="TOC3">
    <w:name w:val="toc 3"/>
    <w:basedOn w:val="Normal"/>
    <w:next w:val="Normal"/>
    <w:uiPriority w:val="39"/>
    <w:qFormat/>
    <w:rsid w:val="00373304"/>
    <w:pPr>
      <w:ind w:left="240"/>
    </w:pPr>
    <w:rPr>
      <w:rFonts w:asciiTheme="minorHAnsi" w:hAnsiTheme="minorHAnsi" w:cs="Times New Roman"/>
      <w:bCs w:val="0"/>
      <w:sz w:val="20"/>
      <w:szCs w:val="20"/>
    </w:rPr>
  </w:style>
  <w:style w:type="paragraph" w:customStyle="1" w:styleId="text">
    <w:name w:val="text"/>
    <w:basedOn w:val="Normal"/>
    <w:rsid w:val="00373304"/>
    <w:pPr>
      <w:bidi w:val="0"/>
      <w:ind w:left="851"/>
      <w:jc w:val="both"/>
    </w:pPr>
    <w:rPr>
      <w:rFonts w:ascii="Times New Roman" w:hAnsi="Times New Roman" w:cs="Miriam"/>
      <w:bCs w:val="0"/>
      <w:sz w:val="22"/>
      <w:szCs w:val="22"/>
    </w:rPr>
  </w:style>
  <w:style w:type="paragraph" w:customStyle="1" w:styleId="Table11">
    <w:name w:val="Table11"/>
    <w:basedOn w:val="Normal"/>
    <w:next w:val="Normal"/>
    <w:rsid w:val="00373304"/>
    <w:pPr>
      <w:widowControl w:val="0"/>
      <w:bidi w:val="0"/>
      <w:jc w:val="right"/>
    </w:pPr>
    <w:rPr>
      <w:rFonts w:ascii="Times New Roman" w:hAnsi="Times New Roman" w:cs="Times New Roman"/>
      <w:b/>
      <w:snapToGrid w:val="0"/>
    </w:rPr>
  </w:style>
  <w:style w:type="paragraph" w:customStyle="1" w:styleId="tabnorm1">
    <w:name w:val="tabnorm1"/>
    <w:basedOn w:val="Normal"/>
    <w:rsid w:val="00373304"/>
    <w:pPr>
      <w:widowControl w:val="0"/>
      <w:bidi w:val="0"/>
    </w:pPr>
    <w:rPr>
      <w:rFonts w:ascii="Times New Roman" w:hAnsi="Times New Roman" w:cs="Times New Roman"/>
      <w:bCs w:val="0"/>
      <w:snapToGrid w:val="0"/>
    </w:rPr>
  </w:style>
  <w:style w:type="paragraph" w:customStyle="1" w:styleId="TableText">
    <w:name w:val="Table Text"/>
    <w:basedOn w:val="Normal"/>
    <w:rsid w:val="00373304"/>
    <w:pPr>
      <w:bidi w:val="0"/>
      <w:spacing w:before="80" w:after="80"/>
    </w:pPr>
    <w:rPr>
      <w:rFonts w:ascii="Times New Roman" w:hAnsi="Times New Roman"/>
      <w:bCs w:val="0"/>
      <w:sz w:val="20"/>
      <w:szCs w:val="20"/>
    </w:rPr>
  </w:style>
  <w:style w:type="paragraph" w:customStyle="1" w:styleId="TableHead">
    <w:name w:val="TableHead"/>
    <w:basedOn w:val="Normal"/>
    <w:rsid w:val="00373304"/>
    <w:pPr>
      <w:bidi w:val="0"/>
      <w:spacing w:before="40" w:after="40"/>
      <w:jc w:val="center"/>
    </w:pPr>
    <w:rPr>
      <w:rFonts w:ascii="Times New Roman" w:hAnsi="Times New Roman"/>
      <w:b/>
      <w:sz w:val="20"/>
      <w:szCs w:val="22"/>
    </w:rPr>
  </w:style>
  <w:style w:type="paragraph" w:styleId="ListParagraph">
    <w:name w:val="List Paragraph"/>
    <w:basedOn w:val="Normal"/>
    <w:uiPriority w:val="34"/>
    <w:qFormat/>
    <w:rsid w:val="00823E8A"/>
    <w:pPr>
      <w:ind w:left="720"/>
      <w:contextualSpacing/>
    </w:pPr>
  </w:style>
  <w:style w:type="character" w:styleId="PlaceholderText">
    <w:name w:val="Placeholder Text"/>
    <w:basedOn w:val="DefaultParagraphFont"/>
    <w:uiPriority w:val="99"/>
    <w:semiHidden/>
    <w:rsid w:val="00823E8A"/>
    <w:rPr>
      <w:color w:val="808080"/>
    </w:rPr>
  </w:style>
  <w:style w:type="character" w:styleId="CommentReference">
    <w:name w:val="annotation reference"/>
    <w:basedOn w:val="DefaultParagraphFont"/>
    <w:uiPriority w:val="99"/>
    <w:semiHidden/>
    <w:unhideWhenUsed/>
    <w:rsid w:val="00C40CDB"/>
    <w:rPr>
      <w:sz w:val="16"/>
      <w:szCs w:val="16"/>
    </w:rPr>
  </w:style>
  <w:style w:type="paragraph" w:styleId="CommentText">
    <w:name w:val="annotation text"/>
    <w:basedOn w:val="Normal"/>
    <w:link w:val="CommentTextChar"/>
    <w:uiPriority w:val="99"/>
    <w:unhideWhenUsed/>
    <w:rsid w:val="00C40CDB"/>
    <w:rPr>
      <w:sz w:val="20"/>
      <w:szCs w:val="20"/>
    </w:rPr>
  </w:style>
  <w:style w:type="character" w:customStyle="1" w:styleId="CommentTextChar">
    <w:name w:val="Comment Text Char"/>
    <w:basedOn w:val="DefaultParagraphFont"/>
    <w:link w:val="CommentText"/>
    <w:uiPriority w:val="99"/>
    <w:rsid w:val="00C40CDB"/>
    <w:rPr>
      <w:rFonts w:ascii="Arial" w:eastAsia="Times New Roman" w:hAnsi="Arial"/>
      <w:bCs/>
    </w:rPr>
  </w:style>
  <w:style w:type="paragraph" w:styleId="CommentSubject">
    <w:name w:val="annotation subject"/>
    <w:basedOn w:val="CommentText"/>
    <w:next w:val="CommentText"/>
    <w:link w:val="CommentSubjectChar"/>
    <w:uiPriority w:val="99"/>
    <w:semiHidden/>
    <w:unhideWhenUsed/>
    <w:rsid w:val="00C40CDB"/>
    <w:rPr>
      <w:b/>
    </w:rPr>
  </w:style>
  <w:style w:type="character" w:customStyle="1" w:styleId="CommentSubjectChar">
    <w:name w:val="Comment Subject Char"/>
    <w:basedOn w:val="CommentTextChar"/>
    <w:link w:val="CommentSubject"/>
    <w:uiPriority w:val="99"/>
    <w:semiHidden/>
    <w:rsid w:val="00C40CDB"/>
    <w:rPr>
      <w:rFonts w:ascii="Arial" w:eastAsia="Times New Roman" w:hAnsi="Arial"/>
      <w:b/>
      <w:bCs/>
    </w:rPr>
  </w:style>
  <w:style w:type="paragraph" w:styleId="Revision">
    <w:name w:val="Revision"/>
    <w:hidden/>
    <w:uiPriority w:val="99"/>
    <w:semiHidden/>
    <w:rsid w:val="001A435E"/>
    <w:rPr>
      <w:rFonts w:ascii="Arial" w:eastAsia="Times New Roman" w:hAnsi="Arial"/>
      <w:bCs/>
      <w:sz w:val="24"/>
      <w:szCs w:val="24"/>
    </w:rPr>
  </w:style>
  <w:style w:type="paragraph" w:styleId="TOC1">
    <w:name w:val="toc 1"/>
    <w:basedOn w:val="Normal"/>
    <w:next w:val="Normal"/>
    <w:autoRedefine/>
    <w:uiPriority w:val="39"/>
    <w:unhideWhenUsed/>
    <w:rsid w:val="00B43BB2"/>
    <w:pPr>
      <w:tabs>
        <w:tab w:val="right" w:leader="dot" w:pos="9592"/>
      </w:tabs>
      <w:spacing w:after="100"/>
      <w:pPrChange w:id="0" w:author="Micha Segev" w:date="2023-06-20T00:24:00Z">
        <w:pPr>
          <w:bidi/>
          <w:spacing w:after="100"/>
        </w:pPr>
      </w:pPrChange>
    </w:pPr>
    <w:rPr>
      <w:rPrChange w:id="0" w:author="Micha Segev" w:date="2023-06-20T00:24:00Z">
        <w:rPr>
          <w:rFonts w:ascii="Arial" w:hAnsi="Arial" w:cs="Arial"/>
          <w:bCs/>
          <w:sz w:val="24"/>
          <w:szCs w:val="24"/>
          <w:lang w:val="en-US" w:eastAsia="en-US" w:bidi="he-IL"/>
        </w:rPr>
      </w:rPrChange>
    </w:rPr>
  </w:style>
  <w:style w:type="character" w:styleId="Hyperlink">
    <w:name w:val="Hyperlink"/>
    <w:basedOn w:val="DefaultParagraphFont"/>
    <w:uiPriority w:val="99"/>
    <w:unhideWhenUsed/>
    <w:rsid w:val="000865C0"/>
    <w:rPr>
      <w:color w:val="0000FF" w:themeColor="hyperlink"/>
      <w:u w:val="single"/>
    </w:rPr>
  </w:style>
  <w:style w:type="paragraph" w:styleId="TOCHeading">
    <w:name w:val="TOC Heading"/>
    <w:basedOn w:val="Heading1"/>
    <w:next w:val="Normal"/>
    <w:uiPriority w:val="39"/>
    <w:unhideWhenUsed/>
    <w:qFormat/>
    <w:rsid w:val="000865C0"/>
    <w:pPr>
      <w:numPr>
        <w:numId w:val="0"/>
      </w:numPr>
      <w:shd w:val="clear" w:color="auto" w:fill="auto"/>
      <w:bidi w:val="0"/>
      <w:spacing w:before="240" w:after="0" w:line="259" w:lineRule="auto"/>
      <w:outlineLvl w:val="9"/>
    </w:pPr>
    <w:rPr>
      <w:rFonts w:asciiTheme="majorHAnsi" w:eastAsiaTheme="majorEastAsia" w:hAnsiTheme="majorHAnsi" w:cstheme="majorBidi"/>
      <w:bCs w:val="0"/>
      <w:color w:val="365F91" w:themeColor="accent1" w:themeShade="BF"/>
      <w:sz w:val="32"/>
      <w:szCs w:val="32"/>
      <w:lang w:bidi="ar-SA"/>
    </w:rPr>
  </w:style>
  <w:style w:type="paragraph" w:styleId="TOC2">
    <w:name w:val="toc 2"/>
    <w:basedOn w:val="Normal"/>
    <w:next w:val="Normal"/>
    <w:autoRedefine/>
    <w:uiPriority w:val="39"/>
    <w:unhideWhenUsed/>
    <w:rsid w:val="00053DD3"/>
    <w:pPr>
      <w:tabs>
        <w:tab w:val="right" w:leader="dot" w:pos="9592"/>
      </w:tabs>
      <w:bidi w:val="0"/>
      <w:spacing w:after="100"/>
      <w:ind w:left="240"/>
      <w:pPrChange w:id="1" w:author="Dina Sifri" w:date="2023-06-20T00:03:00Z">
        <w:pPr>
          <w:bidi/>
          <w:spacing w:after="100"/>
          <w:ind w:left="240"/>
        </w:pPr>
      </w:pPrChange>
    </w:pPr>
    <w:rPr>
      <w:rPrChange w:id="1" w:author="Dina Sifri" w:date="2023-06-20T00:03:00Z">
        <w:rPr>
          <w:rFonts w:ascii="Arial" w:hAnsi="Arial" w:cs="Arial"/>
          <w:bCs/>
          <w:sz w:val="24"/>
          <w:szCs w:val="24"/>
          <w:lang w:val="en-US" w:eastAsia="en-US" w:bidi="he-IL"/>
        </w:rPr>
      </w:rPrChange>
    </w:rPr>
  </w:style>
  <w:style w:type="paragraph" w:customStyle="1" w:styleId="Style1">
    <w:name w:val="Style1"/>
    <w:basedOn w:val="Heading3"/>
    <w:link w:val="Style1Char"/>
    <w:qFormat/>
    <w:rsid w:val="008250EE"/>
    <w:pPr>
      <w:numPr>
        <w:ilvl w:val="3"/>
      </w:numPr>
      <w:ind w:left="1260"/>
    </w:pPr>
    <w:rPr>
      <w:i/>
      <w:iCs/>
      <w:color w:val="0070C0"/>
    </w:rPr>
  </w:style>
  <w:style w:type="character" w:customStyle="1" w:styleId="Style1Char">
    <w:name w:val="Style1 Char"/>
    <w:basedOn w:val="Heading3Char"/>
    <w:link w:val="Style1"/>
    <w:rsid w:val="008250EE"/>
    <w:rPr>
      <w:rFonts w:asciiTheme="majorBidi" w:eastAsia="Times New Roman" w:hAnsiTheme="majorBidi" w:cstheme="majorBidi"/>
      <w:bCs/>
      <w:i/>
      <w:iCs/>
      <w:color w:val="0070C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343390">
      <w:bodyDiv w:val="1"/>
      <w:marLeft w:val="0"/>
      <w:marRight w:val="0"/>
      <w:marTop w:val="0"/>
      <w:marBottom w:val="0"/>
      <w:divBdr>
        <w:top w:val="none" w:sz="0" w:space="0" w:color="auto"/>
        <w:left w:val="none" w:sz="0" w:space="0" w:color="auto"/>
        <w:bottom w:val="none" w:sz="0" w:space="0" w:color="auto"/>
        <w:right w:val="none" w:sz="0" w:space="0" w:color="auto"/>
      </w:divBdr>
    </w:div>
    <w:div w:id="211691754">
      <w:bodyDiv w:val="1"/>
      <w:marLeft w:val="0"/>
      <w:marRight w:val="0"/>
      <w:marTop w:val="0"/>
      <w:marBottom w:val="0"/>
      <w:divBdr>
        <w:top w:val="none" w:sz="0" w:space="0" w:color="auto"/>
        <w:left w:val="none" w:sz="0" w:space="0" w:color="auto"/>
        <w:bottom w:val="none" w:sz="0" w:space="0" w:color="auto"/>
        <w:right w:val="none" w:sz="0" w:space="0" w:color="auto"/>
      </w:divBdr>
    </w:div>
    <w:div w:id="250352743">
      <w:bodyDiv w:val="1"/>
      <w:marLeft w:val="0"/>
      <w:marRight w:val="0"/>
      <w:marTop w:val="0"/>
      <w:marBottom w:val="0"/>
      <w:divBdr>
        <w:top w:val="none" w:sz="0" w:space="0" w:color="auto"/>
        <w:left w:val="none" w:sz="0" w:space="0" w:color="auto"/>
        <w:bottom w:val="none" w:sz="0" w:space="0" w:color="auto"/>
        <w:right w:val="none" w:sz="0" w:space="0" w:color="auto"/>
      </w:divBdr>
    </w:div>
    <w:div w:id="595558113">
      <w:bodyDiv w:val="1"/>
      <w:marLeft w:val="0"/>
      <w:marRight w:val="0"/>
      <w:marTop w:val="0"/>
      <w:marBottom w:val="0"/>
      <w:divBdr>
        <w:top w:val="none" w:sz="0" w:space="0" w:color="auto"/>
        <w:left w:val="none" w:sz="0" w:space="0" w:color="auto"/>
        <w:bottom w:val="none" w:sz="0" w:space="0" w:color="auto"/>
        <w:right w:val="none" w:sz="0" w:space="0" w:color="auto"/>
      </w:divBdr>
    </w:div>
    <w:div w:id="599996782">
      <w:bodyDiv w:val="1"/>
      <w:marLeft w:val="0"/>
      <w:marRight w:val="0"/>
      <w:marTop w:val="0"/>
      <w:marBottom w:val="0"/>
      <w:divBdr>
        <w:top w:val="none" w:sz="0" w:space="0" w:color="auto"/>
        <w:left w:val="none" w:sz="0" w:space="0" w:color="auto"/>
        <w:bottom w:val="none" w:sz="0" w:space="0" w:color="auto"/>
        <w:right w:val="none" w:sz="0" w:space="0" w:color="auto"/>
      </w:divBdr>
    </w:div>
    <w:div w:id="662704984">
      <w:bodyDiv w:val="1"/>
      <w:marLeft w:val="0"/>
      <w:marRight w:val="0"/>
      <w:marTop w:val="0"/>
      <w:marBottom w:val="0"/>
      <w:divBdr>
        <w:top w:val="none" w:sz="0" w:space="0" w:color="auto"/>
        <w:left w:val="none" w:sz="0" w:space="0" w:color="auto"/>
        <w:bottom w:val="none" w:sz="0" w:space="0" w:color="auto"/>
        <w:right w:val="none" w:sz="0" w:space="0" w:color="auto"/>
      </w:divBdr>
    </w:div>
    <w:div w:id="776023739">
      <w:bodyDiv w:val="1"/>
      <w:marLeft w:val="0"/>
      <w:marRight w:val="0"/>
      <w:marTop w:val="0"/>
      <w:marBottom w:val="0"/>
      <w:divBdr>
        <w:top w:val="none" w:sz="0" w:space="0" w:color="auto"/>
        <w:left w:val="none" w:sz="0" w:space="0" w:color="auto"/>
        <w:bottom w:val="none" w:sz="0" w:space="0" w:color="auto"/>
        <w:right w:val="none" w:sz="0" w:space="0" w:color="auto"/>
      </w:divBdr>
    </w:div>
    <w:div w:id="910383409">
      <w:bodyDiv w:val="1"/>
      <w:marLeft w:val="0"/>
      <w:marRight w:val="0"/>
      <w:marTop w:val="0"/>
      <w:marBottom w:val="0"/>
      <w:divBdr>
        <w:top w:val="none" w:sz="0" w:space="0" w:color="auto"/>
        <w:left w:val="none" w:sz="0" w:space="0" w:color="auto"/>
        <w:bottom w:val="none" w:sz="0" w:space="0" w:color="auto"/>
        <w:right w:val="none" w:sz="0" w:space="0" w:color="auto"/>
      </w:divBdr>
    </w:div>
    <w:div w:id="928808586">
      <w:bodyDiv w:val="1"/>
      <w:marLeft w:val="0"/>
      <w:marRight w:val="0"/>
      <w:marTop w:val="0"/>
      <w:marBottom w:val="0"/>
      <w:divBdr>
        <w:top w:val="none" w:sz="0" w:space="0" w:color="auto"/>
        <w:left w:val="none" w:sz="0" w:space="0" w:color="auto"/>
        <w:bottom w:val="none" w:sz="0" w:space="0" w:color="auto"/>
        <w:right w:val="none" w:sz="0" w:space="0" w:color="auto"/>
      </w:divBdr>
    </w:div>
    <w:div w:id="1047611475">
      <w:bodyDiv w:val="1"/>
      <w:marLeft w:val="0"/>
      <w:marRight w:val="0"/>
      <w:marTop w:val="0"/>
      <w:marBottom w:val="0"/>
      <w:divBdr>
        <w:top w:val="none" w:sz="0" w:space="0" w:color="auto"/>
        <w:left w:val="none" w:sz="0" w:space="0" w:color="auto"/>
        <w:bottom w:val="none" w:sz="0" w:space="0" w:color="auto"/>
        <w:right w:val="none" w:sz="0" w:space="0" w:color="auto"/>
      </w:divBdr>
    </w:div>
    <w:div w:id="1060127825">
      <w:bodyDiv w:val="1"/>
      <w:marLeft w:val="0"/>
      <w:marRight w:val="0"/>
      <w:marTop w:val="0"/>
      <w:marBottom w:val="0"/>
      <w:divBdr>
        <w:top w:val="none" w:sz="0" w:space="0" w:color="auto"/>
        <w:left w:val="none" w:sz="0" w:space="0" w:color="auto"/>
        <w:bottom w:val="none" w:sz="0" w:space="0" w:color="auto"/>
        <w:right w:val="none" w:sz="0" w:space="0" w:color="auto"/>
      </w:divBdr>
    </w:div>
    <w:div w:id="1144199335">
      <w:bodyDiv w:val="1"/>
      <w:marLeft w:val="0"/>
      <w:marRight w:val="0"/>
      <w:marTop w:val="0"/>
      <w:marBottom w:val="0"/>
      <w:divBdr>
        <w:top w:val="none" w:sz="0" w:space="0" w:color="auto"/>
        <w:left w:val="none" w:sz="0" w:space="0" w:color="auto"/>
        <w:bottom w:val="none" w:sz="0" w:space="0" w:color="auto"/>
        <w:right w:val="none" w:sz="0" w:space="0" w:color="auto"/>
      </w:divBdr>
    </w:div>
    <w:div w:id="1324702940">
      <w:bodyDiv w:val="1"/>
      <w:marLeft w:val="0"/>
      <w:marRight w:val="0"/>
      <w:marTop w:val="0"/>
      <w:marBottom w:val="0"/>
      <w:divBdr>
        <w:top w:val="none" w:sz="0" w:space="0" w:color="auto"/>
        <w:left w:val="none" w:sz="0" w:space="0" w:color="auto"/>
        <w:bottom w:val="none" w:sz="0" w:space="0" w:color="auto"/>
        <w:right w:val="none" w:sz="0" w:space="0" w:color="auto"/>
      </w:divBdr>
    </w:div>
    <w:div w:id="1432895904">
      <w:bodyDiv w:val="1"/>
      <w:marLeft w:val="0"/>
      <w:marRight w:val="0"/>
      <w:marTop w:val="0"/>
      <w:marBottom w:val="0"/>
      <w:divBdr>
        <w:top w:val="none" w:sz="0" w:space="0" w:color="auto"/>
        <w:left w:val="none" w:sz="0" w:space="0" w:color="auto"/>
        <w:bottom w:val="none" w:sz="0" w:space="0" w:color="auto"/>
        <w:right w:val="none" w:sz="0" w:space="0" w:color="auto"/>
      </w:divBdr>
    </w:div>
    <w:div w:id="1434010115">
      <w:bodyDiv w:val="1"/>
      <w:marLeft w:val="0"/>
      <w:marRight w:val="0"/>
      <w:marTop w:val="0"/>
      <w:marBottom w:val="0"/>
      <w:divBdr>
        <w:top w:val="none" w:sz="0" w:space="0" w:color="auto"/>
        <w:left w:val="none" w:sz="0" w:space="0" w:color="auto"/>
        <w:bottom w:val="none" w:sz="0" w:space="0" w:color="auto"/>
        <w:right w:val="none" w:sz="0" w:space="0" w:color="auto"/>
      </w:divBdr>
    </w:div>
    <w:div w:id="1468008741">
      <w:bodyDiv w:val="1"/>
      <w:marLeft w:val="0"/>
      <w:marRight w:val="0"/>
      <w:marTop w:val="0"/>
      <w:marBottom w:val="0"/>
      <w:divBdr>
        <w:top w:val="none" w:sz="0" w:space="0" w:color="auto"/>
        <w:left w:val="none" w:sz="0" w:space="0" w:color="auto"/>
        <w:bottom w:val="none" w:sz="0" w:space="0" w:color="auto"/>
        <w:right w:val="none" w:sz="0" w:space="0" w:color="auto"/>
      </w:divBdr>
    </w:div>
    <w:div w:id="1481655426">
      <w:bodyDiv w:val="1"/>
      <w:marLeft w:val="0"/>
      <w:marRight w:val="0"/>
      <w:marTop w:val="0"/>
      <w:marBottom w:val="0"/>
      <w:divBdr>
        <w:top w:val="none" w:sz="0" w:space="0" w:color="auto"/>
        <w:left w:val="none" w:sz="0" w:space="0" w:color="auto"/>
        <w:bottom w:val="none" w:sz="0" w:space="0" w:color="auto"/>
        <w:right w:val="none" w:sz="0" w:space="0" w:color="auto"/>
      </w:divBdr>
    </w:div>
    <w:div w:id="1495998900">
      <w:bodyDiv w:val="1"/>
      <w:marLeft w:val="0"/>
      <w:marRight w:val="0"/>
      <w:marTop w:val="0"/>
      <w:marBottom w:val="0"/>
      <w:divBdr>
        <w:top w:val="none" w:sz="0" w:space="0" w:color="auto"/>
        <w:left w:val="none" w:sz="0" w:space="0" w:color="auto"/>
        <w:bottom w:val="none" w:sz="0" w:space="0" w:color="auto"/>
        <w:right w:val="none" w:sz="0" w:space="0" w:color="auto"/>
      </w:divBdr>
    </w:div>
    <w:div w:id="1511600498">
      <w:bodyDiv w:val="1"/>
      <w:marLeft w:val="0"/>
      <w:marRight w:val="0"/>
      <w:marTop w:val="0"/>
      <w:marBottom w:val="0"/>
      <w:divBdr>
        <w:top w:val="none" w:sz="0" w:space="0" w:color="auto"/>
        <w:left w:val="none" w:sz="0" w:space="0" w:color="auto"/>
        <w:bottom w:val="none" w:sz="0" w:space="0" w:color="auto"/>
        <w:right w:val="none" w:sz="0" w:space="0" w:color="auto"/>
      </w:divBdr>
    </w:div>
    <w:div w:id="1612594141">
      <w:bodyDiv w:val="1"/>
      <w:marLeft w:val="0"/>
      <w:marRight w:val="0"/>
      <w:marTop w:val="0"/>
      <w:marBottom w:val="0"/>
      <w:divBdr>
        <w:top w:val="none" w:sz="0" w:space="0" w:color="auto"/>
        <w:left w:val="none" w:sz="0" w:space="0" w:color="auto"/>
        <w:bottom w:val="none" w:sz="0" w:space="0" w:color="auto"/>
        <w:right w:val="none" w:sz="0" w:space="0" w:color="auto"/>
      </w:divBdr>
    </w:div>
    <w:div w:id="1819494033">
      <w:bodyDiv w:val="1"/>
      <w:marLeft w:val="0"/>
      <w:marRight w:val="0"/>
      <w:marTop w:val="0"/>
      <w:marBottom w:val="0"/>
      <w:divBdr>
        <w:top w:val="none" w:sz="0" w:space="0" w:color="auto"/>
        <w:left w:val="none" w:sz="0" w:space="0" w:color="auto"/>
        <w:bottom w:val="none" w:sz="0" w:space="0" w:color="auto"/>
        <w:right w:val="none" w:sz="0" w:space="0" w:color="auto"/>
      </w:divBdr>
    </w:div>
    <w:div w:id="1833522506">
      <w:bodyDiv w:val="1"/>
      <w:marLeft w:val="0"/>
      <w:marRight w:val="0"/>
      <w:marTop w:val="0"/>
      <w:marBottom w:val="0"/>
      <w:divBdr>
        <w:top w:val="none" w:sz="0" w:space="0" w:color="auto"/>
        <w:left w:val="none" w:sz="0" w:space="0" w:color="auto"/>
        <w:bottom w:val="none" w:sz="0" w:space="0" w:color="auto"/>
        <w:right w:val="none" w:sz="0" w:space="0" w:color="auto"/>
      </w:divBdr>
    </w:div>
    <w:div w:id="1954052480">
      <w:bodyDiv w:val="1"/>
      <w:marLeft w:val="0"/>
      <w:marRight w:val="0"/>
      <w:marTop w:val="0"/>
      <w:marBottom w:val="0"/>
      <w:divBdr>
        <w:top w:val="none" w:sz="0" w:space="0" w:color="auto"/>
        <w:left w:val="none" w:sz="0" w:space="0" w:color="auto"/>
        <w:bottom w:val="none" w:sz="0" w:space="0" w:color="auto"/>
        <w:right w:val="none" w:sz="0" w:space="0" w:color="auto"/>
      </w:divBdr>
    </w:div>
    <w:div w:id="1984776476">
      <w:bodyDiv w:val="1"/>
      <w:marLeft w:val="0"/>
      <w:marRight w:val="0"/>
      <w:marTop w:val="0"/>
      <w:marBottom w:val="0"/>
      <w:divBdr>
        <w:top w:val="none" w:sz="0" w:space="0" w:color="auto"/>
        <w:left w:val="none" w:sz="0" w:space="0" w:color="auto"/>
        <w:bottom w:val="none" w:sz="0" w:space="0" w:color="auto"/>
        <w:right w:val="none" w:sz="0" w:space="0" w:color="auto"/>
      </w:divBdr>
    </w:div>
    <w:div w:id="2078938206">
      <w:bodyDiv w:val="1"/>
      <w:marLeft w:val="0"/>
      <w:marRight w:val="0"/>
      <w:marTop w:val="0"/>
      <w:marBottom w:val="0"/>
      <w:divBdr>
        <w:top w:val="none" w:sz="0" w:space="0" w:color="auto"/>
        <w:left w:val="none" w:sz="0" w:space="0" w:color="auto"/>
        <w:bottom w:val="none" w:sz="0" w:space="0" w:color="auto"/>
        <w:right w:val="none" w:sz="0" w:space="0" w:color="auto"/>
      </w:divBdr>
    </w:div>
    <w:div w:id="2082211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4fc1139-b455-4f3b-8718-b768206c6226" xsi:nil="true"/>
    <lcf76f155ced4ddcb4097134ff3c332f xmlns="229802d8-e7f4-4e56-827d-283d3293b6a8">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BBABA9F7FA75742B2F861B17309492C" ma:contentTypeVersion="13" ma:contentTypeDescription="Create a new document." ma:contentTypeScope="" ma:versionID="a7214b40a7aa0df1bba89449cb7f7a03">
  <xsd:schema xmlns:xsd="http://www.w3.org/2001/XMLSchema" xmlns:xs="http://www.w3.org/2001/XMLSchema" xmlns:p="http://schemas.microsoft.com/office/2006/metadata/properties" xmlns:ns2="229802d8-e7f4-4e56-827d-283d3293b6a8" xmlns:ns3="74fc1139-b455-4f3b-8718-b768206c6226" xmlns:ns4="56d97d3f-f57c-4b84-99d3-319cf6092229" targetNamespace="http://schemas.microsoft.com/office/2006/metadata/properties" ma:root="true" ma:fieldsID="6a0197572627608cbed9509f18151cbf" ns2:_="" ns3:_="" ns4:_="">
    <xsd:import namespace="229802d8-e7f4-4e56-827d-283d3293b6a8"/>
    <xsd:import namespace="74fc1139-b455-4f3b-8718-b768206c6226"/>
    <xsd:import namespace="56d97d3f-f57c-4b84-99d3-319cf609222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Location"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element ref="ns4:SharedWithUsers" minOccurs="0"/>
                <xsd:element ref="ns4: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9802d8-e7f4-4e56-827d-283d3293b6a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Location" ma:index="11" nillable="true" ma:displayName="Location" ma:indexed="true" ma:internalName="MediaServiceLocatio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929ea36b-7f50-41c3-a8c0-2977628a04d9"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4fc1139-b455-4f3b-8718-b768206c6226"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792889d3-1325-4de9-931c-13b636f59eb6}" ma:internalName="TaxCatchAll" ma:showField="CatchAllData" ma:web="74fc1139-b455-4f3b-8718-b768206c6226">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56d97d3f-f57c-4b84-99d3-319cf6092229"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25AB82-4B99-4741-B432-2DAF04943CC5}">
  <ds:schemaRefs>
    <ds:schemaRef ds:uri="http://schemas.microsoft.com/office/2006/metadata/properties"/>
    <ds:schemaRef ds:uri="http://schemas.microsoft.com/office/infopath/2007/PartnerControls"/>
    <ds:schemaRef ds:uri="74fc1139-b455-4f3b-8718-b768206c6226"/>
    <ds:schemaRef ds:uri="229802d8-e7f4-4e56-827d-283d3293b6a8"/>
  </ds:schemaRefs>
</ds:datastoreItem>
</file>

<file path=customXml/itemProps2.xml><?xml version="1.0" encoding="utf-8"?>
<ds:datastoreItem xmlns:ds="http://schemas.openxmlformats.org/officeDocument/2006/customXml" ds:itemID="{58155F0F-A572-4636-B4F8-0F32E5B628CC}">
  <ds:schemaRefs>
    <ds:schemaRef ds:uri="http://schemas.microsoft.com/sharepoint/v3/contenttype/forms"/>
  </ds:schemaRefs>
</ds:datastoreItem>
</file>

<file path=customXml/itemProps3.xml><?xml version="1.0" encoding="utf-8"?>
<ds:datastoreItem xmlns:ds="http://schemas.openxmlformats.org/officeDocument/2006/customXml" ds:itemID="{57B80CFA-83BB-48A1-9408-26BE611D21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29802d8-e7f4-4e56-827d-283d3293b6a8"/>
    <ds:schemaRef ds:uri="74fc1139-b455-4f3b-8718-b768206c6226"/>
    <ds:schemaRef ds:uri="56d97d3f-f57c-4b84-99d3-319cf609222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74A0B43-17AF-49AD-80D4-458779D24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14</Pages>
  <Words>1964</Words>
  <Characters>11196</Characters>
  <Application>Microsoft Office Word</Application>
  <DocSecurity>4</DocSecurity>
  <Lines>93</Lines>
  <Paragraphs>26</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Microsoft</Company>
  <LinksUpToDate>false</LinksUpToDate>
  <CharactersWithSpaces>13134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ilan</dc:creator>
  <cp:lastModifiedBy>Micha Segev</cp:lastModifiedBy>
  <cp:revision>2</cp:revision>
  <dcterms:created xsi:type="dcterms:W3CDTF">2023-06-20T04:58:00Z</dcterms:created>
  <dcterms:modified xsi:type="dcterms:W3CDTF">2023-06-20T04:58:00Z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ject Sponsor">
    <vt:lpwstr>-</vt:lpwstr>
  </property>
  <property fmtid="{D5CDD505-2E9C-101B-9397-08002B2CF9AE}" pid="3" name="Working Code">
    <vt:lpwstr>-</vt:lpwstr>
  </property>
  <property fmtid="{D5CDD505-2E9C-101B-9397-08002B2CF9AE}" pid="4" name="Document Owner">
    <vt:lpwstr>-</vt:lpwstr>
  </property>
  <property fmtid="{D5CDD505-2E9C-101B-9397-08002B2CF9AE}" pid="5" name="Project Dev Budget Code">
    <vt:lpwstr>-</vt:lpwstr>
  </property>
  <property fmtid="{D5CDD505-2E9C-101B-9397-08002B2CF9AE}" pid="6" name="ProjectNumber">
    <vt:lpwstr>-</vt:lpwstr>
  </property>
  <property fmtid="{D5CDD505-2E9C-101B-9397-08002B2CF9AE}" pid="7" name="Project name">
    <vt:lpwstr>-</vt:lpwstr>
  </property>
  <property fmtid="{D5CDD505-2E9C-101B-9397-08002B2CF9AE}" pid="8" name="Project Status">
    <vt:lpwstr>-</vt:lpwstr>
  </property>
  <property fmtid="{D5CDD505-2E9C-101B-9397-08002B2CF9AE}" pid="9" name="Document Author">
    <vt:lpwstr>Ozi Ben Ari</vt:lpwstr>
  </property>
  <property fmtid="{D5CDD505-2E9C-101B-9397-08002B2CF9AE}" pid="10" name="Document Title">
    <vt:lpwstr>Software Test Description - STD</vt:lpwstr>
  </property>
  <property fmtid="{D5CDD505-2E9C-101B-9397-08002B2CF9AE}" pid="11" name="Doc ID">
    <vt:lpwstr>Doc-067037</vt:lpwstr>
  </property>
  <property fmtid="{D5CDD505-2E9C-101B-9397-08002B2CF9AE}" pid="12" name="Released By">
    <vt:lpwstr>-</vt:lpwstr>
  </property>
  <property fmtid="{D5CDD505-2E9C-101B-9397-08002B2CF9AE}" pid="13" name="Released Date">
    <vt:lpwstr>-</vt:lpwstr>
  </property>
  <property fmtid="{D5CDD505-2E9C-101B-9397-08002B2CF9AE}" pid="14" name="Current-state">
    <vt:lpwstr>Released</vt:lpwstr>
  </property>
  <property fmtid="{D5CDD505-2E9C-101B-9397-08002B2CF9AE}" pid="15" name="Revision">
    <vt:lpwstr>3</vt:lpwstr>
  </property>
  <property fmtid="{D5CDD505-2E9C-101B-9397-08002B2CF9AE}" pid="16" name="PrcdrWarning">
    <vt:lpwstr> </vt:lpwstr>
  </property>
  <property fmtid="{D5CDD505-2E9C-101B-9397-08002B2CF9AE}" pid="17" name="PrcdrDepartmentName">
    <vt:lpwstr>10 - מערכות אלקטרונית</vt:lpwstr>
  </property>
  <property fmtid="{D5CDD505-2E9C-101B-9397-08002B2CF9AE}" pid="18" name="PrcdrDepartmentList">
    <vt:lpwstr>R&amp;D </vt:lpwstr>
  </property>
  <property fmtid="{D5CDD505-2E9C-101B-9397-08002B2CF9AE}" pid="19" name="PrcdrDepartment">
    <vt:lpwstr>10 - מערכות אלקטרונית</vt:lpwstr>
  </property>
  <property fmtid="{D5CDD505-2E9C-101B-9397-08002B2CF9AE}" pid="20" name="PrcdrAppendixNum">
    <vt:lpwstr>13</vt:lpwstr>
  </property>
  <property fmtid="{D5CDD505-2E9C-101B-9397-08002B2CF9AE}" pid="21" name="PrcdrOrder Num">
    <vt:lpwstr>4-10-01 </vt:lpwstr>
  </property>
  <property fmtid="{D5CDD505-2E9C-101B-9397-08002B2CF9AE}" pid="22" name="PrcdrApprovedInspector">
    <vt:lpwstr>Signed</vt:lpwstr>
  </property>
  <property fmtid="{D5CDD505-2E9C-101B-9397-08002B2CF9AE}" pid="23" name="PrcdrApprovedAuthor">
    <vt:lpwstr>Signed</vt:lpwstr>
  </property>
  <property fmtid="{D5CDD505-2E9C-101B-9397-08002B2CF9AE}" pid="24" name="PrcdrDateAuthor">
    <vt:lpwstr>30/05/2022</vt:lpwstr>
  </property>
  <property fmtid="{D5CDD505-2E9C-101B-9397-08002B2CF9AE}" pid="25" name="PrcdrDateInspector">
    <vt:lpwstr>01/06/2022</vt:lpwstr>
  </property>
  <property fmtid="{D5CDD505-2E9C-101B-9397-08002B2CF9AE}" pid="26" name="PrcdrNameInspector">
    <vt:lpwstr>Micha Segev</vt:lpwstr>
  </property>
  <property fmtid="{D5CDD505-2E9C-101B-9397-08002B2CF9AE}" pid="27" name="PrcdrDatePendingApprovalByAuthor">
    <vt:lpwstr>-</vt:lpwstr>
  </property>
  <property fmtid="{D5CDD505-2E9C-101B-9397-08002B2CF9AE}" pid="28" name="PrcdrPRHideChoice">
    <vt:lpwstr>0</vt:lpwstr>
  </property>
  <property fmtid="{D5CDD505-2E9C-101B-9397-08002B2CF9AE}" pid="29" name="PrcdrDatePrToQAApprover">
    <vt:lpwstr>01/06/2022</vt:lpwstr>
  </property>
  <property fmtid="{D5CDD505-2E9C-101B-9397-08002B2CF9AE}" pid="30" name="PrcdrNameApprover">
    <vt:lpwstr>Sina Harshuk</vt:lpwstr>
  </property>
  <property fmtid="{D5CDD505-2E9C-101B-9397-08002B2CF9AE}" pid="31" name="PrcdrApprovedApprover">
    <vt:lpwstr>Signed</vt:lpwstr>
  </property>
  <property fmtid="{D5CDD505-2E9C-101B-9397-08002B2CF9AE}" pid="32" name="PrcdrDateApprover">
    <vt:lpwstr>02/06/2022</vt:lpwstr>
  </property>
  <property fmtid="{D5CDD505-2E9C-101B-9397-08002B2CF9AE}" pid="33" name="PrcdrValidDate">
    <vt:lpwstr>15/06/2022</vt:lpwstr>
  </property>
  <property fmtid="{D5CDD505-2E9C-101B-9397-08002B2CF9AE}" pid="34" name="PrcdrPrReleaseDate">
    <vt:lpwstr>15/06/2022</vt:lpwstr>
  </property>
  <property fmtid="{D5CDD505-2E9C-101B-9397-08002B2CF9AE}" pid="35" name="PRJProjectManager">
    <vt:lpwstr>
    </vt:lpwstr>
  </property>
  <property fmtid="{D5CDD505-2E9C-101B-9397-08002B2CF9AE}" pid="36" name="PrjMarketingApproved">
    <vt:lpwstr>-</vt:lpwstr>
  </property>
  <property fmtid="{D5CDD505-2E9C-101B-9397-08002B2CF9AE}" pid="37" name="PrjQAVPName">
    <vt:lpwstr>-</vt:lpwstr>
  </property>
  <property fmtid="{D5CDD505-2E9C-101B-9397-08002B2CF9AE}" pid="38" name="PrjMEManagerApproved">
    <vt:lpwstr>-</vt:lpwstr>
  </property>
  <property fmtid="{D5CDD505-2E9C-101B-9397-08002B2CF9AE}" pid="39" name="PrjMEManagerDate">
    <vt:lpwstr>-</vt:lpwstr>
  </property>
  <property fmtid="{D5CDD505-2E9C-101B-9397-08002B2CF9AE}" pid="40" name="PrjRegulationManagerApproved">
    <vt:lpwstr>-</vt:lpwstr>
  </property>
  <property fmtid="{D5CDD505-2E9C-101B-9397-08002B2CF9AE}" pid="41" name="PrjProductEngineerDate">
    <vt:lpwstr>-</vt:lpwstr>
  </property>
  <property fmtid="{D5CDD505-2E9C-101B-9397-08002B2CF9AE}" pid="42" name="PrjQAEngineerApproved">
    <vt:lpwstr>-</vt:lpwstr>
  </property>
  <property fmtid="{D5CDD505-2E9C-101B-9397-08002B2CF9AE}" pid="43" name="PrjPatentSpecialistDate">
    <vt:lpwstr>-</vt:lpwstr>
  </property>
  <property fmtid="{D5CDD505-2E9C-101B-9397-08002B2CF9AE}" pid="44" name="PrjInformationSpecialistName">
    <vt:lpwstr>-</vt:lpwstr>
  </property>
  <property fmtid="{D5CDD505-2E9C-101B-9397-08002B2CF9AE}" pid="45" name="PrjRegulationSpecialistDate">
    <vt:lpwstr>-</vt:lpwstr>
  </property>
  <property fmtid="{D5CDD505-2E9C-101B-9397-08002B2CF9AE}" pid="46" name="PrjInformationSpecialistApproved">
    <vt:lpwstr>-</vt:lpwstr>
  </property>
  <property fmtid="{D5CDD505-2E9C-101B-9397-08002B2CF9AE}" pid="47" name="PrjRegulationSpecialistName">
    <vt:lpwstr>-</vt:lpwstr>
  </property>
  <property fmtid="{D5CDD505-2E9C-101B-9397-08002B2CF9AE}" pid="48" name="PrjQAEngineerName">
    <vt:lpwstr>-</vt:lpwstr>
  </property>
  <property fmtid="{D5CDD505-2E9C-101B-9397-08002B2CF9AE}" pid="49" name="PrjPatentSpecialistApproved">
    <vt:lpwstr>-</vt:lpwstr>
  </property>
  <property fmtid="{D5CDD505-2E9C-101B-9397-08002B2CF9AE}" pid="50" name="PrjQAEngineerDate">
    <vt:lpwstr>-</vt:lpwstr>
  </property>
  <property fmtid="{D5CDD505-2E9C-101B-9397-08002B2CF9AE}" pid="51" name="PrjRegulationSpecialistApproved">
    <vt:lpwstr>-</vt:lpwstr>
  </property>
  <property fmtid="{D5CDD505-2E9C-101B-9397-08002B2CF9AE}" pid="52" name="PrjQAVPApproved">
    <vt:lpwstr>-</vt:lpwstr>
  </property>
  <property fmtid="{D5CDD505-2E9C-101B-9397-08002B2CF9AE}" pid="53" name="PrjInformationSpecialistDate">
    <vt:lpwstr>-</vt:lpwstr>
  </property>
  <property fmtid="{D5CDD505-2E9C-101B-9397-08002B2CF9AE}" pid="54" name="PrjProjectManagerDate">
    <vt:lpwstr>-</vt:lpwstr>
  </property>
  <property fmtid="{D5CDD505-2E9C-101B-9397-08002B2CF9AE}" pid="55" name="PrjMarketingName">
    <vt:lpwstr>-</vt:lpwstr>
  </property>
  <property fmtid="{D5CDD505-2E9C-101B-9397-08002B2CF9AE}" pid="56" name="PrjRegulationManagerDate">
    <vt:lpwstr>-</vt:lpwstr>
  </property>
  <property fmtid="{D5CDD505-2E9C-101B-9397-08002B2CF9AE}" pid="57" name="PrjMEManagerName">
    <vt:lpwstr>-</vt:lpwstr>
  </property>
  <property fmtid="{D5CDD505-2E9C-101B-9397-08002B2CF9AE}" pid="58" name="PrjQAVPDate">
    <vt:lpwstr>-</vt:lpwstr>
  </property>
  <property fmtid="{D5CDD505-2E9C-101B-9397-08002B2CF9AE}" pid="59" name="PrjProjectManagerApproved">
    <vt:lpwstr>-</vt:lpwstr>
  </property>
  <property fmtid="{D5CDD505-2E9C-101B-9397-08002B2CF9AE}" pid="60" name="PrjRegulationManagerName">
    <vt:lpwstr>-</vt:lpwstr>
  </property>
  <property fmtid="{D5CDD505-2E9C-101B-9397-08002B2CF9AE}" pid="61" name="PrjProjectManagerName">
    <vt:lpwstr>-</vt:lpwstr>
  </property>
  <property fmtid="{D5CDD505-2E9C-101B-9397-08002B2CF9AE}" pid="62" name="PrjRDVPName">
    <vt:lpwstr>-</vt:lpwstr>
  </property>
  <property fmtid="{D5CDD505-2E9C-101B-9397-08002B2CF9AE}" pid="63" name="PrjProductEngineerName">
    <vt:lpwstr>-</vt:lpwstr>
  </property>
  <property fmtid="{D5CDD505-2E9C-101B-9397-08002B2CF9AE}" pid="64" name="PrjProductEngineerApproved">
    <vt:lpwstr>-</vt:lpwstr>
  </property>
  <property fmtid="{D5CDD505-2E9C-101B-9397-08002B2CF9AE}" pid="65" name="PrjRDVPApproved">
    <vt:lpwstr>-</vt:lpwstr>
  </property>
  <property fmtid="{D5CDD505-2E9C-101B-9397-08002B2CF9AE}" pid="66" name="PrjRDVPDate">
    <vt:lpwstr>-</vt:lpwstr>
  </property>
  <property fmtid="{D5CDD505-2E9C-101B-9397-08002B2CF9AE}" pid="67" name="PrjPatentSpecialistName">
    <vt:lpwstr>-</vt:lpwstr>
  </property>
  <property fmtid="{D5CDD505-2E9C-101B-9397-08002B2CF9AE}" pid="68" name="PrjMarketingDate">
    <vt:lpwstr>-</vt:lpwstr>
  </property>
  <property fmtid="{D5CDD505-2E9C-101B-9397-08002B2CF9AE}" pid="69" name="PrjProjectSponsorName">
    <vt:lpwstr>-</vt:lpwstr>
  </property>
  <property fmtid="{D5CDD505-2E9C-101B-9397-08002B2CF9AE}" pid="70" name="PrjPMOApproved">
    <vt:lpwstr>-</vt:lpwstr>
  </property>
  <property fmtid="{D5CDD505-2E9C-101B-9397-08002B2CF9AE}" pid="71" name="PrjProjectSponsorApproved">
    <vt:lpwstr>-</vt:lpwstr>
  </property>
  <property fmtid="{D5CDD505-2E9C-101B-9397-08002B2CF9AE}" pid="72" name="PrjProjectSponsorDate">
    <vt:lpwstr>-</vt:lpwstr>
  </property>
  <property fmtid="{D5CDD505-2E9C-101B-9397-08002B2CF9AE}" pid="73" name="PrjPMODate">
    <vt:lpwstr>-</vt:lpwstr>
  </property>
  <property fmtid="{D5CDD505-2E9C-101B-9397-08002B2CF9AE}" pid="74" name="PrjPMOName">
    <vt:lpwstr>-</vt:lpwstr>
  </property>
  <property fmtid="{D5CDD505-2E9C-101B-9397-08002B2CF9AE}" pid="75" name="Project Dev Investment Code">
    <vt:lpwstr>-</vt:lpwstr>
  </property>
  <property fmtid="{D5CDD505-2E9C-101B-9397-08002B2CF9AE}" pid="76" name="PrcdrDateSentToPR">
    <vt:lpwstr>25/05/2022</vt:lpwstr>
  </property>
  <property fmtid="{D5CDD505-2E9C-101B-9397-08002B2CF9AE}" pid="77" name="PrcdrPRApprover">
    <vt:lpwstr>-</vt:lpwstr>
  </property>
  <property fmtid="{D5CDD505-2E9C-101B-9397-08002B2CF9AE}" pid="78" name="PrcdrPRQAApprover">
    <vt:lpwstr>-</vt:lpwstr>
  </property>
  <property fmtid="{D5CDD505-2E9C-101B-9397-08002B2CF9AE}" pid="79" name="PrcdrMangerDestined">
    <vt:lpwstr>Ozi Ben Ari </vt:lpwstr>
  </property>
  <property fmtid="{D5CDD505-2E9C-101B-9397-08002B2CF9AE}" pid="80" name="PrcdrSubject">
    <vt:lpwstr>Annex 13 - Software Test Description - STD</vt:lpwstr>
  </property>
  <property fmtid="{D5CDD505-2E9C-101B-9397-08002B2CF9AE}" pid="81" name="PrcdrManagerName">
    <vt:lpwstr>-</vt:lpwstr>
  </property>
  <property fmtid="{D5CDD505-2E9C-101B-9397-08002B2CF9AE}" pid="82" name="PrcdrManagerDate">
    <vt:lpwstr>-</vt:lpwstr>
  </property>
  <property fmtid="{D5CDD505-2E9C-101B-9397-08002B2CF9AE}" pid="83" name="PrcdrManagerApprove">
    <vt:lpwstr>-</vt:lpwstr>
  </property>
  <property fmtid="{D5CDD505-2E9C-101B-9397-08002B2CF9AE}" pid="84" name="PrcdrManagerNameNotApprove">
    <vt:lpwstr>Ozi Ben Ari</vt:lpwstr>
  </property>
  <property fmtid="{D5CDD505-2E9C-101B-9397-08002B2CF9AE}" pid="85" name="PrcdrManagerDateNotApprove">
    <vt:lpwstr>12/06/2022</vt:lpwstr>
  </property>
  <property fmtid="{D5CDD505-2E9C-101B-9397-08002B2CF9AE}" pid="86" name="PrcdrManagerNotApprove">
    <vt:lpwstr>Signed</vt:lpwstr>
  </property>
  <property fmtid="{D5CDD505-2E9C-101B-9397-08002B2CF9AE}" pid="87" name="PrcdrSendToMangerDate">
    <vt:lpwstr>06/06/2022</vt:lpwstr>
  </property>
  <property fmtid="{D5CDD505-2E9C-101B-9397-08002B2CF9AE}" pid="88" name="PrcdrChooseTraining">
    <vt:lpwstr>הדרכה בוצעה</vt:lpwstr>
  </property>
  <property fmtid="{D5CDD505-2E9C-101B-9397-08002B2CF9AE}" pid="89" name="PrcdrAppendixRevision">
    <vt:lpwstr>1</vt:lpwstr>
  </property>
  <property fmtid="{D5CDD505-2E9C-101B-9397-08002B2CF9AE}" pid="90" name="PrcdrReviewBy">
    <vt:lpwstr>Ozi Ben Ari</vt:lpwstr>
  </property>
  <property fmtid="{D5CDD505-2E9C-101B-9397-08002B2CF9AE}" pid="91" name="PrcdrReviewDate">
    <vt:lpwstr>03/04/2022</vt:lpwstr>
  </property>
  <property fmtid="{D5CDD505-2E9C-101B-9397-08002B2CF9AE}" pid="92" name="PrcdrPRAuthor">
    <vt:lpwstr>-</vt:lpwstr>
  </property>
  <property fmtid="{D5CDD505-2E9C-101B-9397-08002B2CF9AE}" pid="93" name="job title">
    <vt:lpwstr>katya</vt:lpwstr>
  </property>
  <property fmtid="{D5CDD505-2E9C-101B-9397-08002B2CF9AE}" pid="94" name="PrcdrRemarkNotApprove">
    <vt:lpwstr>-</vt:lpwstr>
  </property>
  <property fmtid="{D5CDD505-2E9C-101B-9397-08002B2CF9AE}" pid="95" name="PrcdrJobTitelAuthur">
    <vt:lpwstr>System Dev. Manager</vt:lpwstr>
  </property>
  <property fmtid="{D5CDD505-2E9C-101B-9397-08002B2CF9AE}" pid="96" name="PrcdrJobTitelApprover">
    <vt:lpwstr>Chief Technology Officer</vt:lpwstr>
  </property>
  <property fmtid="{D5CDD505-2E9C-101B-9397-08002B2CF9AE}" pid="97" name="PrcdrJobTitelQAApprover">
    <vt:lpwstr>QE Manager</vt:lpwstr>
  </property>
  <property fmtid="{D5CDD505-2E9C-101B-9397-08002B2CF9AE}" pid="98" name="PrcdrDatePendingAprovalApprovers">
    <vt:lpwstr>25/05/2022</vt:lpwstr>
  </property>
  <property fmtid="{D5CDD505-2E9C-101B-9397-08002B2CF9AE}" pid="99" name="PrcdrOrder NumTest">
    <vt:lpwstr>4-10-01 </vt:lpwstr>
  </property>
  <property fmtid="{D5CDD505-2E9C-101B-9397-08002B2CF9AE}" pid="100" name="PrcdrReviewerSignature">
    <vt:lpwstr>Signed</vt:lpwstr>
  </property>
  <property fmtid="{D5CDD505-2E9C-101B-9397-08002B2CF9AE}" pid="101" name="PrcdrDateAfterApproversSignAndSendToPr">
    <vt:lpwstr>01/06/2022</vt:lpwstr>
  </property>
  <property fmtid="{D5CDD505-2E9C-101B-9397-08002B2CF9AE}" pid="102" name="PrcdrControlCopyLocation">
    <vt:lpwstr>AppRev-Released-Date - טאמפלט- הקפאת סדות  -  חובה
PR Final- הועבר לבדיקה של בועז פירסט
0635-Epdm</vt:lpwstr>
  </property>
  <property fmtid="{D5CDD505-2E9C-101B-9397-08002B2CF9AE}" pid="103" name="PrcdrPRUpdateTable">
    <vt:i4>1</vt:i4>
  </property>
  <property fmtid="{D5CDD505-2E9C-101B-9397-08002B2CF9AE}" pid="104" name="PrcdrRemarkApprove">
    <vt:lpwstr>-</vt:lpwstr>
  </property>
  <property fmtid="{D5CDD505-2E9C-101B-9397-08002B2CF9AE}" pid="105" name="PrcdrTrainingValid">
    <vt:lpwstr>0</vt:lpwstr>
  </property>
  <property fmtid="{D5CDD505-2E9C-101B-9397-08002B2CF9AE}" pid="106" name="PrjSystemsDevManagerName">
    <vt:lpwstr>-</vt:lpwstr>
  </property>
  <property fmtid="{D5CDD505-2E9C-101B-9397-08002B2CF9AE}" pid="107" name="PrjSystemsDevManagerDate">
    <vt:lpwstr>-</vt:lpwstr>
  </property>
  <property fmtid="{D5CDD505-2E9C-101B-9397-08002B2CF9AE}" pid="108" name="PrjSystemsDevManagerApproved">
    <vt:lpwstr>-</vt:lpwstr>
  </property>
  <property fmtid="{D5CDD505-2E9C-101B-9397-08002B2CF9AE}" pid="109" name="PrcdrChooseNOTraining">
    <vt:lpwstr>לא נדרשת , השינויים שבוצעו הם שינויי עיצוב ועריכה שאינם משפיעים על תוכן המסמך</vt:lpwstr>
  </property>
  <property fmtid="{D5CDD505-2E9C-101B-9397-08002B2CF9AE}" pid="110" name="PrcdrRemarkReview">
    <vt:lpwstr>-</vt:lpwstr>
  </property>
  <property fmtid="{D5CDD505-2E9C-101B-9397-08002B2CF9AE}" pid="111" name="PrcdrPRUpdateLMS">
    <vt:i4>1</vt:i4>
  </property>
  <property fmtid="{D5CDD505-2E9C-101B-9397-08002B2CF9AE}" pid="112" name="PrcdrTrainingNotValid">
    <vt:i4>1</vt:i4>
  </property>
  <property fmtid="{D5CDD505-2E9C-101B-9397-08002B2CF9AE}" pid="113" name="SystemsSWEngineerName">
    <vt:lpwstr>-</vt:lpwstr>
  </property>
  <property fmtid="{D5CDD505-2E9C-101B-9397-08002B2CF9AE}" pid="114" name="SystemsSWEngineerDate">
    <vt:lpwstr>-</vt:lpwstr>
  </property>
  <property fmtid="{D5CDD505-2E9C-101B-9397-08002B2CF9AE}" pid="115" name="SystemsSWEngineerApproved">
    <vt:lpwstr>-</vt:lpwstr>
  </property>
  <property fmtid="{D5CDD505-2E9C-101B-9397-08002B2CF9AE}" pid="116" name="SystemsQAEngineerName">
    <vt:lpwstr>-</vt:lpwstr>
  </property>
  <property fmtid="{D5CDD505-2E9C-101B-9397-08002B2CF9AE}" pid="117" name="SystemsQAEngineerDate">
    <vt:lpwstr>-</vt:lpwstr>
  </property>
  <property fmtid="{D5CDD505-2E9C-101B-9397-08002B2CF9AE}" pid="118" name="SystemsQAEngineerApproved">
    <vt:lpwstr>-</vt:lpwstr>
  </property>
  <property fmtid="{D5CDD505-2E9C-101B-9397-08002B2CF9AE}" pid="119" name="ContentTypeId">
    <vt:lpwstr>0x0101004BBABA9F7FA75742B2F861B17309492C</vt:lpwstr>
  </property>
  <property fmtid="{D5CDD505-2E9C-101B-9397-08002B2CF9AE}" pid="120" name="MediaServiceImageTags">
    <vt:lpwstr/>
  </property>
  <property fmtid="{D5CDD505-2E9C-101B-9397-08002B2CF9AE}" pid="121" name="_DocHome">
    <vt:i4>2000960276</vt:i4>
  </property>
</Properties>
</file>